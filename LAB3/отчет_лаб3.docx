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BDDD2" w14:textId="77777777" w:rsidR="00000000" w:rsidRPr="002F3334" w:rsidRDefault="00000000">
      <w:pPr>
        <w:pageBreakBefore/>
        <w:wordWrap/>
        <w:spacing w:line="360" w:lineRule="auto"/>
        <w:ind w:left="-180"/>
        <w:jc w:val="center"/>
        <w:rPr>
          <w:rFonts w:ascii="Times New Roman" w:eastAsia="Droid Sans Fallb"/>
          <w:b/>
          <w:color w:val="000000"/>
          <w:sz w:val="32"/>
          <w:lang w:val="ru-RU"/>
        </w:rPr>
      </w:pPr>
      <w:r w:rsidRPr="002F3334">
        <w:rPr>
          <w:rFonts w:ascii="Times New Roman" w:eastAsia="Droid Sans Fallb"/>
          <w:b/>
          <w:color w:val="000000"/>
          <w:sz w:val="32"/>
          <w:lang w:val="ru-RU"/>
        </w:rPr>
        <w:t>РОССИЙСКИЙ УНИВЕРСИТЕТ ДРУЖБЫ НАРОДОВ</w:t>
      </w:r>
    </w:p>
    <w:p w14:paraId="4899BFD8" w14:textId="77777777" w:rsidR="00000000" w:rsidRPr="002F3334" w:rsidRDefault="00000000">
      <w:pPr>
        <w:wordWrap/>
        <w:spacing w:line="360" w:lineRule="auto"/>
        <w:jc w:val="center"/>
        <w:rPr>
          <w:rFonts w:ascii="Times New Roman" w:eastAsia="Droid Sans Fallb"/>
          <w:b/>
          <w:color w:val="000000"/>
          <w:sz w:val="26"/>
          <w:lang w:val="ru-RU"/>
        </w:rPr>
      </w:pPr>
      <w:r w:rsidRPr="002F3334">
        <w:rPr>
          <w:rFonts w:ascii="Times New Roman" w:eastAsia="Droid Sans Fallb"/>
          <w:b/>
          <w:color w:val="000000"/>
          <w:sz w:val="26"/>
          <w:lang w:val="ru-RU"/>
        </w:rPr>
        <w:t>Факультет физико-математических и естественных наук</w:t>
      </w:r>
    </w:p>
    <w:p w14:paraId="4D61935D" w14:textId="77777777" w:rsidR="00000000" w:rsidRPr="002F3334" w:rsidRDefault="00000000">
      <w:pPr>
        <w:wordWrap/>
        <w:spacing w:line="360" w:lineRule="auto"/>
        <w:jc w:val="center"/>
        <w:rPr>
          <w:rFonts w:ascii="Times New Roman" w:eastAsia="Droid Sans Fallb"/>
          <w:b/>
          <w:color w:val="000000"/>
          <w:sz w:val="26"/>
          <w:lang w:val="ru-RU"/>
        </w:rPr>
      </w:pPr>
      <w:r w:rsidRPr="002F3334">
        <w:rPr>
          <w:rFonts w:ascii="Times New Roman" w:eastAsia="Droid Sans Fallb"/>
          <w:b/>
          <w:color w:val="000000"/>
          <w:sz w:val="26"/>
          <w:lang w:val="ru-RU"/>
        </w:rPr>
        <w:t>Кафедра прикладной информатики и теории вероятностей</w:t>
      </w:r>
    </w:p>
    <w:p w14:paraId="335F4515" w14:textId="77777777" w:rsidR="00000000" w:rsidRPr="002F3334" w:rsidRDefault="00000000">
      <w:pPr>
        <w:wordWrap/>
        <w:spacing w:line="360" w:lineRule="auto"/>
        <w:jc w:val="center"/>
        <w:rPr>
          <w:rFonts w:ascii="Times New Roman" w:eastAsia="Droid Sans Fallb"/>
          <w:color w:val="000000"/>
          <w:sz w:val="24"/>
          <w:lang w:val="ru-RU"/>
        </w:rPr>
      </w:pPr>
    </w:p>
    <w:p w14:paraId="68E9F87D" w14:textId="77777777" w:rsidR="00000000" w:rsidRPr="002F3334" w:rsidRDefault="00000000">
      <w:pPr>
        <w:tabs>
          <w:tab w:val="left" w:pos="27195"/>
          <w:tab w:val="left" w:pos="31152"/>
        </w:tabs>
        <w:wordWrap/>
        <w:spacing w:line="360" w:lineRule="auto"/>
        <w:ind w:left="4395" w:right="730"/>
        <w:jc w:val="right"/>
        <w:rPr>
          <w:rFonts w:ascii="Times New Roman" w:eastAsia="Droid Sans Fallb"/>
          <w:color w:val="000000"/>
          <w:sz w:val="24"/>
          <w:lang w:val="ru-RU"/>
        </w:rPr>
      </w:pPr>
    </w:p>
    <w:p w14:paraId="72EEC6A6" w14:textId="77777777" w:rsidR="00000000" w:rsidRPr="002F3334" w:rsidRDefault="00000000">
      <w:pPr>
        <w:wordWrap/>
        <w:spacing w:line="360" w:lineRule="auto"/>
        <w:jc w:val="center"/>
        <w:rPr>
          <w:rFonts w:ascii="Times New Roman" w:eastAsia="Droid Sans Fallb"/>
          <w:color w:val="000000"/>
          <w:sz w:val="24"/>
          <w:lang w:val="ru-RU"/>
        </w:rPr>
      </w:pPr>
    </w:p>
    <w:p w14:paraId="4D47B614" w14:textId="77777777" w:rsidR="00000000" w:rsidRPr="002F3334" w:rsidRDefault="00000000">
      <w:pPr>
        <w:wordWrap/>
        <w:spacing w:line="360" w:lineRule="auto"/>
        <w:jc w:val="center"/>
        <w:rPr>
          <w:rFonts w:ascii="Times New Roman" w:eastAsia="Droid Sans Fallb"/>
          <w:color w:val="000000"/>
          <w:sz w:val="24"/>
          <w:lang w:val="ru-RU"/>
        </w:rPr>
      </w:pPr>
    </w:p>
    <w:p w14:paraId="53210D22" w14:textId="77777777" w:rsidR="00000000" w:rsidRPr="002F3334" w:rsidRDefault="00000000">
      <w:pPr>
        <w:wordWrap/>
        <w:spacing w:line="360" w:lineRule="auto"/>
        <w:jc w:val="center"/>
        <w:rPr>
          <w:rFonts w:ascii="Times New Roman" w:eastAsia="Droid Sans Fallb"/>
          <w:color w:val="000000"/>
          <w:sz w:val="24"/>
          <w:lang w:val="ru-RU"/>
        </w:rPr>
      </w:pPr>
    </w:p>
    <w:p w14:paraId="3601B276" w14:textId="77777777" w:rsidR="00000000" w:rsidRPr="002F3334" w:rsidRDefault="00000000">
      <w:pPr>
        <w:wordWrap/>
        <w:spacing w:line="360" w:lineRule="auto"/>
        <w:ind w:left="-180"/>
        <w:jc w:val="center"/>
        <w:rPr>
          <w:rFonts w:ascii="Times New Roman" w:eastAsia="Droid Sans Fallb"/>
          <w:b/>
          <w:caps/>
          <w:color w:val="000000"/>
          <w:sz w:val="32"/>
          <w:lang w:val="ru-RU"/>
        </w:rPr>
      </w:pPr>
      <w:r w:rsidRPr="002F3334">
        <w:rPr>
          <w:rFonts w:ascii="Times New Roman" w:eastAsia="Droid Sans Fallb"/>
          <w:b/>
          <w:caps/>
          <w:color w:val="000000"/>
          <w:sz w:val="32"/>
          <w:lang w:val="ru-RU"/>
        </w:rPr>
        <w:t xml:space="preserve">ОТЧЕТ </w:t>
      </w:r>
    </w:p>
    <w:p w14:paraId="15D411DC" w14:textId="028FF551" w:rsidR="00044719" w:rsidRPr="0085479D" w:rsidRDefault="00000000" w:rsidP="00044719">
      <w:pPr>
        <w:wordWrap/>
        <w:spacing w:line="360" w:lineRule="auto"/>
        <w:ind w:left="-180"/>
        <w:jc w:val="center"/>
        <w:rPr>
          <w:rFonts w:ascii="Times New Roman" w:eastAsia="Droid Sans Fallb"/>
          <w:b/>
          <w:caps/>
          <w:color w:val="000000"/>
          <w:sz w:val="32"/>
          <w:lang w:val="ru-RU"/>
        </w:rPr>
      </w:pPr>
      <w:r w:rsidRPr="002F3334">
        <w:rPr>
          <w:rFonts w:ascii="Times New Roman" w:eastAsia="Droid Sans Fallb"/>
          <w:b/>
          <w:caps/>
          <w:color w:val="000000"/>
          <w:sz w:val="32"/>
          <w:lang w:val="ru-RU"/>
        </w:rPr>
        <w:t xml:space="preserve">по лабораторной работе № </w:t>
      </w:r>
      <w:r w:rsidR="0085479D" w:rsidRPr="0085479D">
        <w:rPr>
          <w:rFonts w:ascii="Times New Roman" w:eastAsia="Droid Sans Fallb"/>
          <w:b/>
          <w:caps/>
          <w:color w:val="000000"/>
          <w:sz w:val="32"/>
          <w:lang w:val="ru-RU"/>
        </w:rPr>
        <w:t>3</w:t>
      </w:r>
    </w:p>
    <w:p w14:paraId="6FC442BD" w14:textId="70FF8667" w:rsidR="00000000" w:rsidRPr="002F3334" w:rsidRDefault="00000000" w:rsidP="00044719">
      <w:pPr>
        <w:wordWrap/>
        <w:spacing w:line="360" w:lineRule="auto"/>
        <w:ind w:left="-180"/>
        <w:jc w:val="center"/>
        <w:rPr>
          <w:rFonts w:ascii="Times New Roman" w:eastAsia="Droid Sans Fallb"/>
          <w:i/>
          <w:color w:val="000000"/>
          <w:sz w:val="32"/>
          <w:u w:val="single"/>
          <w:lang w:val="ru-RU"/>
        </w:rPr>
      </w:pPr>
      <w:r w:rsidRPr="002F3334">
        <w:rPr>
          <w:rFonts w:ascii="Times New Roman" w:eastAsia="Droid Sans Fallb"/>
          <w:i/>
          <w:color w:val="000000"/>
          <w:sz w:val="32"/>
          <w:u w:val="single"/>
          <w:lang w:val="ru-RU"/>
        </w:rPr>
        <w:t>дисциплина:</w:t>
      </w:r>
      <w:r w:rsidRPr="002F3334">
        <w:rPr>
          <w:rFonts w:ascii="Times New Roman" w:eastAsia="Droid Sans Fallb"/>
          <w:i/>
          <w:color w:val="000000"/>
          <w:sz w:val="32"/>
          <w:u w:val="single"/>
          <w:lang w:val="ru-RU"/>
        </w:rPr>
        <w:tab/>
        <w:t>Архитектура компьютера</w:t>
      </w:r>
      <w:r w:rsidRPr="002F3334">
        <w:rPr>
          <w:rFonts w:ascii="Times New Roman" w:eastAsia="Droid Sans Fallb"/>
          <w:i/>
          <w:color w:val="000000"/>
          <w:sz w:val="32"/>
          <w:u w:val="single"/>
          <w:lang w:val="ru-RU"/>
        </w:rPr>
        <w:tab/>
        <w:t xml:space="preserve"> </w:t>
      </w:r>
    </w:p>
    <w:p w14:paraId="57413F60" w14:textId="77777777" w:rsidR="00000000" w:rsidRPr="002F3334" w:rsidRDefault="00000000">
      <w:pPr>
        <w:wordWrap/>
        <w:spacing w:line="360" w:lineRule="auto"/>
        <w:jc w:val="center"/>
        <w:rPr>
          <w:rFonts w:ascii="Times New Roman" w:eastAsia="Droid Sans Fallb"/>
          <w:color w:val="000000"/>
          <w:sz w:val="24"/>
          <w:lang w:val="ru-RU"/>
        </w:rPr>
      </w:pPr>
    </w:p>
    <w:p w14:paraId="7D29234F" w14:textId="77777777" w:rsidR="00000000" w:rsidRPr="002F3334" w:rsidRDefault="00000000">
      <w:pPr>
        <w:wordWrap/>
        <w:spacing w:line="360" w:lineRule="auto"/>
        <w:jc w:val="center"/>
        <w:rPr>
          <w:rFonts w:ascii="Times New Roman" w:eastAsia="Droid Sans Fallb"/>
          <w:color w:val="000000"/>
          <w:sz w:val="24"/>
          <w:lang w:val="ru-RU"/>
        </w:rPr>
      </w:pPr>
    </w:p>
    <w:p w14:paraId="2E3C7AF2" w14:textId="77777777" w:rsidR="00000000" w:rsidRPr="002F3334" w:rsidRDefault="00000000">
      <w:pPr>
        <w:tabs>
          <w:tab w:val="left" w:pos="5220"/>
          <w:tab w:val="left" w:pos="9177"/>
        </w:tabs>
        <w:wordWrap/>
        <w:spacing w:line="360" w:lineRule="auto"/>
        <w:jc w:val="right"/>
        <w:rPr>
          <w:rFonts w:ascii="Times New Roman" w:eastAsia="Droid Sans Fallb"/>
          <w:color w:val="000000"/>
          <w:sz w:val="26"/>
          <w:lang w:val="ru-RU"/>
        </w:rPr>
      </w:pPr>
    </w:p>
    <w:p w14:paraId="61456975" w14:textId="77777777" w:rsidR="00000000" w:rsidRPr="002F3334" w:rsidRDefault="00000000">
      <w:pPr>
        <w:tabs>
          <w:tab w:val="left" w:pos="5220"/>
          <w:tab w:val="left" w:pos="9177"/>
        </w:tabs>
        <w:wordWrap/>
        <w:spacing w:line="360" w:lineRule="auto"/>
        <w:jc w:val="right"/>
        <w:rPr>
          <w:rFonts w:ascii="Times New Roman" w:eastAsia="Droid Sans Fallb"/>
          <w:color w:val="000000"/>
          <w:sz w:val="26"/>
          <w:lang w:val="ru-RU"/>
        </w:rPr>
      </w:pPr>
    </w:p>
    <w:p w14:paraId="3EEB9BA6" w14:textId="77777777" w:rsidR="00000000" w:rsidRPr="002F3334" w:rsidRDefault="00000000">
      <w:pPr>
        <w:tabs>
          <w:tab w:val="left" w:pos="5220"/>
          <w:tab w:val="left" w:pos="9177"/>
        </w:tabs>
        <w:wordWrap/>
        <w:spacing w:line="360" w:lineRule="auto"/>
        <w:jc w:val="right"/>
        <w:rPr>
          <w:rFonts w:ascii="Times New Roman" w:eastAsia="Droid Sans Fallb"/>
          <w:color w:val="000000"/>
          <w:sz w:val="26"/>
          <w:lang w:val="ru-RU"/>
        </w:rPr>
      </w:pPr>
    </w:p>
    <w:p w14:paraId="6FBF0997" w14:textId="77777777" w:rsidR="00000000" w:rsidRPr="002F3334" w:rsidRDefault="00000000">
      <w:pPr>
        <w:tabs>
          <w:tab w:val="left" w:pos="5220"/>
          <w:tab w:val="left" w:pos="9177"/>
        </w:tabs>
        <w:wordWrap/>
        <w:spacing w:line="360" w:lineRule="auto"/>
        <w:jc w:val="right"/>
        <w:rPr>
          <w:rFonts w:ascii="Times New Roman" w:eastAsia="Droid Sans Fallb"/>
          <w:color w:val="000000"/>
          <w:sz w:val="26"/>
          <w:lang w:val="ru-RU"/>
        </w:rPr>
      </w:pPr>
    </w:p>
    <w:p w14:paraId="0EDFE157" w14:textId="77777777" w:rsidR="00000000" w:rsidRPr="002F3334" w:rsidRDefault="00000000">
      <w:pPr>
        <w:tabs>
          <w:tab w:val="left" w:pos="5220"/>
          <w:tab w:val="left" w:pos="9177"/>
        </w:tabs>
        <w:wordWrap/>
        <w:spacing w:line="360" w:lineRule="auto"/>
        <w:jc w:val="right"/>
        <w:rPr>
          <w:rFonts w:ascii="Times New Roman" w:eastAsia="Droid Sans Fallb"/>
          <w:color w:val="000000"/>
          <w:sz w:val="26"/>
          <w:lang w:val="ru-RU"/>
        </w:rPr>
      </w:pPr>
    </w:p>
    <w:p w14:paraId="3DD48745" w14:textId="77777777" w:rsidR="00000000" w:rsidRPr="002F3334" w:rsidRDefault="00000000">
      <w:pPr>
        <w:tabs>
          <w:tab w:val="left" w:pos="5220"/>
          <w:tab w:val="left" w:pos="9177"/>
        </w:tabs>
        <w:wordWrap/>
        <w:spacing w:line="360" w:lineRule="auto"/>
        <w:jc w:val="right"/>
        <w:rPr>
          <w:rFonts w:ascii="Times New Roman" w:eastAsia="Droid Sans Fallb"/>
          <w:color w:val="000000"/>
          <w:sz w:val="26"/>
          <w:lang w:val="ru-RU"/>
        </w:rPr>
      </w:pPr>
    </w:p>
    <w:p w14:paraId="1D56328B" w14:textId="77777777" w:rsidR="00000000" w:rsidRPr="002F3334" w:rsidRDefault="00000000">
      <w:pPr>
        <w:tabs>
          <w:tab w:val="left" w:pos="5220"/>
          <w:tab w:val="left" w:pos="9177"/>
        </w:tabs>
        <w:wordWrap/>
        <w:spacing w:line="360" w:lineRule="auto"/>
        <w:jc w:val="right"/>
        <w:rPr>
          <w:rFonts w:ascii="Times New Roman" w:eastAsia="Droid Sans Fallb"/>
          <w:color w:val="000000"/>
          <w:sz w:val="26"/>
          <w:lang w:val="ru-RU"/>
        </w:rPr>
      </w:pPr>
    </w:p>
    <w:p w14:paraId="0EDDB51F" w14:textId="77777777" w:rsidR="00000000" w:rsidRPr="002F3334" w:rsidRDefault="00000000">
      <w:pPr>
        <w:tabs>
          <w:tab w:val="left" w:pos="5220"/>
          <w:tab w:val="left" w:pos="9177"/>
        </w:tabs>
        <w:wordWrap/>
        <w:spacing w:line="360" w:lineRule="auto"/>
        <w:jc w:val="right"/>
        <w:rPr>
          <w:rFonts w:ascii="Times New Roman" w:eastAsia="Droid Sans Fallb"/>
          <w:color w:val="000000"/>
          <w:sz w:val="26"/>
          <w:u w:val="single"/>
          <w:lang w:val="ru-RU"/>
        </w:rPr>
      </w:pPr>
      <w:r w:rsidRPr="002F3334">
        <w:rPr>
          <w:rFonts w:ascii="Times New Roman" w:eastAsia="Droid Sans Fallb"/>
          <w:color w:val="000000"/>
          <w:sz w:val="26"/>
          <w:u w:val="single"/>
          <w:lang w:val="ru-RU"/>
        </w:rPr>
        <w:t xml:space="preserve">Студент: </w:t>
      </w:r>
      <w:proofErr w:type="spellStart"/>
      <w:r w:rsidR="002F3334">
        <w:rPr>
          <w:rFonts w:ascii="Times New Roman" w:eastAsia="Droid Sans Fallb"/>
          <w:color w:val="000000"/>
          <w:sz w:val="26"/>
          <w:u w:val="single"/>
          <w:lang w:val="ru-RU"/>
        </w:rPr>
        <w:t>Ниемек</w:t>
      </w:r>
      <w:proofErr w:type="spellEnd"/>
      <w:r w:rsidR="002F3334">
        <w:rPr>
          <w:rFonts w:ascii="Times New Roman" w:eastAsia="Droid Sans Fallb"/>
          <w:color w:val="000000"/>
          <w:sz w:val="26"/>
          <w:u w:val="single"/>
          <w:lang w:val="ru-RU"/>
        </w:rPr>
        <w:t xml:space="preserve"> Яи Жак</w:t>
      </w:r>
      <w:r w:rsidRPr="002F3334">
        <w:rPr>
          <w:rFonts w:ascii="Times New Roman" w:eastAsia="Droid Sans Fallb"/>
          <w:color w:val="000000"/>
          <w:sz w:val="26"/>
          <w:u w:val="single"/>
          <w:lang w:val="ru-RU"/>
        </w:rPr>
        <w:t xml:space="preserve">                                    </w:t>
      </w:r>
    </w:p>
    <w:p w14:paraId="6A7A29B2" w14:textId="77777777" w:rsidR="00000000" w:rsidRPr="002F3334" w:rsidRDefault="00000000">
      <w:pPr>
        <w:tabs>
          <w:tab w:val="left" w:pos="5220"/>
          <w:tab w:val="left" w:pos="9177"/>
        </w:tabs>
        <w:wordWrap/>
        <w:spacing w:line="360" w:lineRule="auto"/>
        <w:jc w:val="right"/>
        <w:rPr>
          <w:rFonts w:ascii="Times New Roman" w:eastAsia="Droid Sans Fallb"/>
          <w:i/>
          <w:color w:val="000000"/>
          <w:lang w:val="ru-RU"/>
        </w:rPr>
      </w:pPr>
    </w:p>
    <w:p w14:paraId="6B9E7DC9" w14:textId="77777777" w:rsidR="00000000" w:rsidRPr="002F3334" w:rsidRDefault="00000000">
      <w:pPr>
        <w:tabs>
          <w:tab w:val="left" w:pos="5220"/>
          <w:tab w:val="left" w:pos="9177"/>
        </w:tabs>
        <w:wordWrap/>
        <w:spacing w:line="360" w:lineRule="auto"/>
        <w:jc w:val="right"/>
        <w:rPr>
          <w:rFonts w:ascii="Times New Roman" w:eastAsia="Droid Sans Fallb"/>
          <w:color w:val="000000"/>
          <w:sz w:val="26"/>
          <w:u w:val="single"/>
          <w:lang w:val="ru-RU"/>
        </w:rPr>
      </w:pPr>
      <w:r w:rsidRPr="002F3334">
        <w:rPr>
          <w:rFonts w:ascii="Times New Roman" w:eastAsia="Droid Sans Fallb"/>
          <w:color w:val="000000"/>
          <w:sz w:val="26"/>
          <w:lang w:val="ru-RU"/>
        </w:rPr>
        <w:tab/>
        <w:t>Группа:</w:t>
      </w:r>
      <w:r w:rsidR="002F3334">
        <w:rPr>
          <w:rFonts w:ascii="Times New Roman" w:eastAsia="Droid Sans Fallb"/>
          <w:color w:val="000000"/>
          <w:sz w:val="26"/>
          <w:lang w:val="ru-RU"/>
        </w:rPr>
        <w:t xml:space="preserve"> НММБд-</w:t>
      </w:r>
      <w:proofErr w:type="gramStart"/>
      <w:r w:rsidR="002F3334">
        <w:rPr>
          <w:rFonts w:ascii="Times New Roman" w:eastAsia="Droid Sans Fallb"/>
          <w:color w:val="000000"/>
          <w:sz w:val="26"/>
          <w:lang w:val="ru-RU"/>
        </w:rPr>
        <w:t>04-24</w:t>
      </w:r>
      <w:proofErr w:type="gramEnd"/>
      <w:r w:rsidRPr="002F3334">
        <w:rPr>
          <w:rFonts w:ascii="Times New Roman" w:eastAsia="Droid Sans Fallb"/>
          <w:color w:val="000000"/>
          <w:sz w:val="26"/>
          <w:lang w:val="ru-RU"/>
        </w:rPr>
        <w:t xml:space="preserve">  </w:t>
      </w:r>
      <w:r w:rsidRPr="002F3334">
        <w:rPr>
          <w:rFonts w:ascii="Times New Roman" w:eastAsia="Droid Sans Fallb"/>
          <w:color w:val="000000"/>
          <w:sz w:val="26"/>
          <w:u w:val="single"/>
          <w:lang w:val="ru-RU"/>
        </w:rPr>
        <w:t xml:space="preserve">                                     </w:t>
      </w:r>
    </w:p>
    <w:p w14:paraId="3A4C65FB" w14:textId="77777777" w:rsidR="00000000" w:rsidRPr="002F3334" w:rsidRDefault="00000000">
      <w:pPr>
        <w:wordWrap/>
        <w:spacing w:line="360" w:lineRule="auto"/>
        <w:jc w:val="center"/>
        <w:rPr>
          <w:rFonts w:ascii="Times New Roman" w:eastAsia="Droid Sans Fallb"/>
          <w:color w:val="000000"/>
          <w:sz w:val="24"/>
          <w:lang w:val="ru-RU"/>
        </w:rPr>
      </w:pPr>
    </w:p>
    <w:p w14:paraId="1FF11FA2" w14:textId="77777777" w:rsidR="00000000" w:rsidRPr="002F3334" w:rsidRDefault="00000000">
      <w:pPr>
        <w:wordWrap/>
        <w:spacing w:line="360" w:lineRule="auto"/>
        <w:jc w:val="center"/>
        <w:rPr>
          <w:rFonts w:ascii="Times New Roman" w:eastAsia="Droid Sans Fallb"/>
          <w:color w:val="000000"/>
          <w:sz w:val="24"/>
          <w:lang w:val="ru-RU"/>
        </w:rPr>
      </w:pPr>
    </w:p>
    <w:p w14:paraId="00574E57" w14:textId="77777777" w:rsidR="00000000" w:rsidRPr="002F3334" w:rsidRDefault="00000000">
      <w:pPr>
        <w:wordWrap/>
        <w:spacing w:line="360" w:lineRule="auto"/>
        <w:jc w:val="right"/>
        <w:rPr>
          <w:rFonts w:ascii="Times New Roman" w:eastAsia="Droid Sans Fallb"/>
          <w:color w:val="000000"/>
          <w:sz w:val="24"/>
          <w:lang w:val="ru-RU"/>
        </w:rPr>
      </w:pPr>
    </w:p>
    <w:p w14:paraId="306513D5" w14:textId="77777777" w:rsidR="00000000" w:rsidRPr="002F3334" w:rsidRDefault="00000000">
      <w:pPr>
        <w:wordWrap/>
        <w:spacing w:line="360" w:lineRule="auto"/>
        <w:jc w:val="center"/>
        <w:rPr>
          <w:rFonts w:ascii="Times New Roman" w:eastAsia="Droid Sans Fallb"/>
          <w:color w:val="000000"/>
          <w:sz w:val="24"/>
          <w:lang w:val="ru-RU"/>
        </w:rPr>
      </w:pPr>
    </w:p>
    <w:p w14:paraId="30B69D03" w14:textId="77777777" w:rsidR="00000000" w:rsidRPr="002F3334" w:rsidRDefault="00000000">
      <w:pPr>
        <w:wordWrap/>
        <w:spacing w:line="360" w:lineRule="auto"/>
        <w:jc w:val="center"/>
        <w:rPr>
          <w:rFonts w:ascii="Times New Roman" w:eastAsia="Droid Sans Fallb"/>
          <w:color w:val="000000"/>
          <w:sz w:val="24"/>
          <w:lang w:val="ru-RU"/>
        </w:rPr>
      </w:pPr>
    </w:p>
    <w:p w14:paraId="68B23AA7" w14:textId="77777777" w:rsidR="00000000" w:rsidRPr="002F3334" w:rsidRDefault="00000000">
      <w:pPr>
        <w:wordWrap/>
        <w:spacing w:line="360" w:lineRule="auto"/>
        <w:jc w:val="center"/>
        <w:rPr>
          <w:rFonts w:ascii="Times New Roman" w:eastAsia="Droid Sans Fallb"/>
          <w:color w:val="000000"/>
          <w:sz w:val="24"/>
          <w:lang w:val="ru-RU"/>
        </w:rPr>
      </w:pPr>
    </w:p>
    <w:p w14:paraId="18810C36" w14:textId="77777777" w:rsidR="00000000" w:rsidRPr="002F3334" w:rsidRDefault="00000000">
      <w:pPr>
        <w:wordWrap/>
        <w:spacing w:line="360" w:lineRule="auto"/>
        <w:jc w:val="center"/>
        <w:rPr>
          <w:rFonts w:ascii="Times New Roman" w:eastAsia="Droid Sans Fallb"/>
          <w:color w:val="000000"/>
          <w:sz w:val="24"/>
          <w:lang w:val="ru-RU"/>
        </w:rPr>
      </w:pPr>
    </w:p>
    <w:p w14:paraId="29BE2A8B" w14:textId="77777777" w:rsidR="00000000" w:rsidRPr="002F3334" w:rsidRDefault="00000000">
      <w:pPr>
        <w:wordWrap/>
        <w:spacing w:line="360" w:lineRule="auto"/>
        <w:jc w:val="center"/>
        <w:rPr>
          <w:rFonts w:ascii="Times New Roman" w:eastAsia="Droid Sans Fallb"/>
          <w:b/>
          <w:color w:val="000000"/>
          <w:sz w:val="26"/>
          <w:lang w:val="ru-RU"/>
        </w:rPr>
      </w:pPr>
      <w:r w:rsidRPr="002F3334">
        <w:rPr>
          <w:rFonts w:ascii="Times New Roman" w:eastAsia="Droid Sans Fallb"/>
          <w:b/>
          <w:color w:val="000000"/>
          <w:sz w:val="26"/>
          <w:lang w:val="ru-RU"/>
        </w:rPr>
        <w:t>МОСКВА</w:t>
      </w:r>
    </w:p>
    <w:p w14:paraId="7F72CF70" w14:textId="77777777" w:rsidR="00000000" w:rsidRDefault="00000000">
      <w:pPr>
        <w:wordWrap/>
        <w:spacing w:line="360" w:lineRule="auto"/>
        <w:jc w:val="center"/>
        <w:rPr>
          <w:rFonts w:ascii="Times New Roman" w:eastAsia="Droid Sans Fallb"/>
          <w:color w:val="000000"/>
          <w:sz w:val="26"/>
        </w:rPr>
      </w:pPr>
      <w:r w:rsidRPr="002F3334">
        <w:rPr>
          <w:rFonts w:ascii="Times New Roman" w:eastAsia="Droid Sans Fallb"/>
          <w:color w:val="000000"/>
          <w:sz w:val="26"/>
          <w:lang w:val="ru-RU"/>
        </w:rPr>
        <w:t>20</w:t>
      </w:r>
      <w:r w:rsidR="002F3334">
        <w:rPr>
          <w:rFonts w:ascii="Times New Roman" w:eastAsia="Droid Sans Fallb"/>
          <w:color w:val="000000"/>
          <w:sz w:val="26"/>
          <w:lang w:val="ru-RU"/>
        </w:rPr>
        <w:t>25</w:t>
      </w:r>
      <w:r w:rsidRPr="002F3334">
        <w:rPr>
          <w:rFonts w:ascii="Times New Roman" w:eastAsia="Droid Sans Fallb"/>
          <w:color w:val="000000"/>
          <w:sz w:val="26"/>
          <w:u w:val="single"/>
          <w:lang w:val="ru-RU"/>
        </w:rPr>
        <w:tab/>
      </w:r>
      <w:r w:rsidRPr="002F3334">
        <w:rPr>
          <w:rFonts w:ascii="Times New Roman" w:eastAsia="Droid Sans Fallb"/>
          <w:color w:val="000000"/>
          <w:sz w:val="26"/>
          <w:lang w:val="ru-RU"/>
        </w:rPr>
        <w:t xml:space="preserve"> г.</w:t>
      </w:r>
    </w:p>
    <w:p w14:paraId="5301AD94" w14:textId="77777777" w:rsidR="00044719" w:rsidRDefault="00044719">
      <w:pPr>
        <w:wordWrap/>
        <w:spacing w:line="360" w:lineRule="auto"/>
        <w:jc w:val="center"/>
        <w:rPr>
          <w:rFonts w:ascii="Times New Roman" w:eastAsia="Droid Sans Fallb"/>
          <w:color w:val="000000"/>
          <w:sz w:val="26"/>
        </w:rPr>
      </w:pPr>
    </w:p>
    <w:p w14:paraId="4E863A8E" w14:textId="53D643A2" w:rsidR="00D73F0B" w:rsidRPr="0085479D" w:rsidRDefault="00D73F0B" w:rsidP="0085479D">
      <w:pPr>
        <w:pStyle w:val="a8"/>
        <w:rPr>
          <w:rFonts w:ascii="Times New Roman" w:eastAsia="Droid Sans Fallb" w:hAnsi="Times New Roman" w:cs="Times New Roman"/>
          <w:sz w:val="28"/>
          <w:szCs w:val="28"/>
        </w:rPr>
      </w:pPr>
    </w:p>
    <w:p w14:paraId="18A59363" w14:textId="77777777" w:rsidR="0085479D" w:rsidRPr="0085479D" w:rsidRDefault="0085479D" w:rsidP="0085479D">
      <w:pPr>
        <w:rPr>
          <w:rFonts w:asciiTheme="minorHAnsi" w:hAnsiTheme="minorHAnsi"/>
          <w:sz w:val="28"/>
          <w:szCs w:val="28"/>
        </w:rPr>
      </w:pPr>
      <w:r w:rsidRPr="0085479D">
        <w:rPr>
          <w:sz w:val="28"/>
          <w:szCs w:val="28"/>
          <w:lang w:val="ru-RU"/>
        </w:rPr>
        <w:t>Цель</w:t>
      </w:r>
      <w:r w:rsidRPr="0085479D">
        <w:rPr>
          <w:sz w:val="28"/>
          <w:szCs w:val="28"/>
          <w:lang w:val="ru-RU"/>
        </w:rPr>
        <w:t xml:space="preserve"> </w:t>
      </w:r>
      <w:r w:rsidRPr="0085479D">
        <w:rPr>
          <w:sz w:val="28"/>
          <w:szCs w:val="28"/>
          <w:lang w:val="ru-RU"/>
        </w:rPr>
        <w:t>работы</w:t>
      </w:r>
    </w:p>
    <w:p w14:paraId="5589F242" w14:textId="77777777" w:rsidR="0085479D" w:rsidRPr="0085479D" w:rsidRDefault="0085479D" w:rsidP="0085479D">
      <w:pPr>
        <w:rPr>
          <w:rFonts w:asciiTheme="minorHAnsi" w:hAnsiTheme="minorHAnsi"/>
          <w:sz w:val="28"/>
          <w:szCs w:val="28"/>
        </w:rPr>
      </w:pPr>
    </w:p>
    <w:p w14:paraId="2313F65D" w14:textId="77777777" w:rsidR="0085479D" w:rsidRPr="0085479D" w:rsidRDefault="0085479D" w:rsidP="0085479D">
      <w:pPr>
        <w:rPr>
          <w:sz w:val="28"/>
          <w:szCs w:val="28"/>
          <w:lang w:val="ru-RU"/>
        </w:rPr>
      </w:pPr>
      <w:r w:rsidRPr="0085479D">
        <w:rPr>
          <w:sz w:val="28"/>
          <w:szCs w:val="28"/>
          <w:lang w:val="ru-RU"/>
        </w:rPr>
        <w:t>Целью</w:t>
      </w:r>
      <w:r w:rsidRPr="0085479D">
        <w:rPr>
          <w:sz w:val="28"/>
          <w:szCs w:val="28"/>
          <w:lang w:val="ru-RU"/>
        </w:rPr>
        <w:t xml:space="preserve"> </w:t>
      </w:r>
      <w:r w:rsidRPr="0085479D">
        <w:rPr>
          <w:sz w:val="28"/>
          <w:szCs w:val="28"/>
          <w:lang w:val="ru-RU"/>
        </w:rPr>
        <w:t>работы</w:t>
      </w:r>
      <w:r w:rsidRPr="0085479D">
        <w:rPr>
          <w:sz w:val="28"/>
          <w:szCs w:val="28"/>
          <w:lang w:val="ru-RU"/>
        </w:rPr>
        <w:t xml:space="preserve"> </w:t>
      </w:r>
      <w:r w:rsidRPr="0085479D">
        <w:rPr>
          <w:sz w:val="28"/>
          <w:szCs w:val="28"/>
          <w:lang w:val="ru-RU"/>
        </w:rPr>
        <w:t>является</w:t>
      </w:r>
      <w:r w:rsidRPr="0085479D">
        <w:rPr>
          <w:sz w:val="28"/>
          <w:szCs w:val="28"/>
          <w:lang w:val="ru-RU"/>
        </w:rPr>
        <w:t xml:space="preserve"> </w:t>
      </w:r>
      <w:r w:rsidRPr="0085479D">
        <w:rPr>
          <w:sz w:val="28"/>
          <w:szCs w:val="28"/>
          <w:lang w:val="ru-RU"/>
        </w:rPr>
        <w:t>освоение</w:t>
      </w:r>
      <w:r w:rsidRPr="0085479D">
        <w:rPr>
          <w:sz w:val="28"/>
          <w:szCs w:val="28"/>
          <w:lang w:val="ru-RU"/>
        </w:rPr>
        <w:t xml:space="preserve"> </w:t>
      </w:r>
      <w:r w:rsidRPr="0085479D">
        <w:rPr>
          <w:sz w:val="28"/>
          <w:szCs w:val="28"/>
          <w:lang w:val="ru-RU"/>
        </w:rPr>
        <w:t>процедуры</w:t>
      </w:r>
      <w:r w:rsidRPr="0085479D">
        <w:rPr>
          <w:sz w:val="28"/>
          <w:szCs w:val="28"/>
          <w:lang w:val="ru-RU"/>
        </w:rPr>
        <w:t xml:space="preserve"> </w:t>
      </w:r>
      <w:r w:rsidRPr="0085479D">
        <w:rPr>
          <w:sz w:val="28"/>
          <w:szCs w:val="28"/>
          <w:lang w:val="ru-RU"/>
        </w:rPr>
        <w:t>оформления</w:t>
      </w:r>
      <w:r w:rsidRPr="0085479D">
        <w:rPr>
          <w:sz w:val="28"/>
          <w:szCs w:val="28"/>
          <w:lang w:val="ru-RU"/>
        </w:rPr>
        <w:t xml:space="preserve"> </w:t>
      </w:r>
      <w:r w:rsidRPr="0085479D">
        <w:rPr>
          <w:sz w:val="28"/>
          <w:szCs w:val="28"/>
          <w:lang w:val="ru-RU"/>
        </w:rPr>
        <w:t>отчетов</w:t>
      </w:r>
      <w:r w:rsidRPr="0085479D">
        <w:rPr>
          <w:sz w:val="28"/>
          <w:szCs w:val="28"/>
          <w:lang w:val="ru-RU"/>
        </w:rPr>
        <w:t xml:space="preserve"> </w:t>
      </w:r>
      <w:r w:rsidRPr="0085479D">
        <w:rPr>
          <w:sz w:val="28"/>
          <w:szCs w:val="28"/>
          <w:lang w:val="ru-RU"/>
        </w:rPr>
        <w:t>с</w:t>
      </w:r>
      <w:r w:rsidRPr="0085479D">
        <w:rPr>
          <w:sz w:val="28"/>
          <w:szCs w:val="28"/>
          <w:lang w:val="ru-RU"/>
        </w:rPr>
        <w:t xml:space="preserve"> </w:t>
      </w:r>
      <w:r w:rsidRPr="0085479D">
        <w:rPr>
          <w:sz w:val="28"/>
          <w:szCs w:val="28"/>
          <w:lang w:val="ru-RU"/>
        </w:rPr>
        <w:t>помощью</w:t>
      </w:r>
      <w:r w:rsidRPr="0085479D">
        <w:rPr>
          <w:sz w:val="28"/>
          <w:szCs w:val="28"/>
          <w:lang w:val="ru-RU"/>
        </w:rPr>
        <w:t xml:space="preserve"> </w:t>
      </w:r>
    </w:p>
    <w:p w14:paraId="7D4BADFB" w14:textId="4FDF1D82" w:rsidR="0085479D" w:rsidRPr="0085479D" w:rsidRDefault="0085479D" w:rsidP="0085479D">
      <w:pPr>
        <w:rPr>
          <w:sz w:val="28"/>
          <w:szCs w:val="28"/>
        </w:rPr>
      </w:pPr>
      <w:proofErr w:type="spellStart"/>
      <w:r w:rsidRPr="0085479D">
        <w:rPr>
          <w:sz w:val="28"/>
          <w:szCs w:val="28"/>
        </w:rPr>
        <w:t>легковесного</w:t>
      </w:r>
      <w:proofErr w:type="spellEnd"/>
      <w:r w:rsidRPr="0085479D">
        <w:rPr>
          <w:sz w:val="28"/>
          <w:szCs w:val="28"/>
        </w:rPr>
        <w:t xml:space="preserve"> </w:t>
      </w:r>
      <w:proofErr w:type="spellStart"/>
      <w:r w:rsidRPr="0085479D">
        <w:rPr>
          <w:sz w:val="28"/>
          <w:szCs w:val="28"/>
        </w:rPr>
        <w:t>языка</w:t>
      </w:r>
      <w:proofErr w:type="spellEnd"/>
      <w:r w:rsidRPr="0085479D">
        <w:rPr>
          <w:sz w:val="28"/>
          <w:szCs w:val="28"/>
        </w:rPr>
        <w:t xml:space="preserve"> </w:t>
      </w:r>
      <w:proofErr w:type="spellStart"/>
      <w:r w:rsidRPr="0085479D">
        <w:rPr>
          <w:sz w:val="28"/>
          <w:szCs w:val="28"/>
        </w:rPr>
        <w:t>разметки</w:t>
      </w:r>
      <w:proofErr w:type="spellEnd"/>
      <w:r w:rsidRPr="0085479D">
        <w:rPr>
          <w:sz w:val="28"/>
          <w:szCs w:val="28"/>
        </w:rPr>
        <w:t xml:space="preserve"> Markdown</w:t>
      </w:r>
    </w:p>
    <w:p w14:paraId="5377741F" w14:textId="77777777" w:rsidR="0085479D" w:rsidRDefault="0085479D" w:rsidP="0085479D">
      <w:pPr>
        <w:rPr>
          <w:sz w:val="28"/>
          <w:szCs w:val="28"/>
        </w:rPr>
      </w:pPr>
    </w:p>
    <w:p w14:paraId="577C6737" w14:textId="77777777" w:rsidR="0085479D" w:rsidRDefault="0085479D" w:rsidP="0085479D">
      <w:pPr>
        <w:rPr>
          <w:rFonts w:asciiTheme="minorHAnsi" w:hAnsiTheme="minorHAnsi"/>
          <w:sz w:val="28"/>
          <w:szCs w:val="28"/>
        </w:rPr>
      </w:pPr>
      <w:r w:rsidRPr="0085479D">
        <w:rPr>
          <w:sz w:val="28"/>
          <w:szCs w:val="28"/>
          <w:lang w:val="ru-RU"/>
        </w:rPr>
        <w:t>Задание</w:t>
      </w:r>
      <w:r w:rsidRPr="0085479D">
        <w:rPr>
          <w:sz w:val="28"/>
          <w:szCs w:val="28"/>
          <w:lang w:val="ru-RU"/>
        </w:rPr>
        <w:t xml:space="preserve"> </w:t>
      </w:r>
    </w:p>
    <w:p w14:paraId="78D17799" w14:textId="77777777" w:rsidR="0085479D" w:rsidRDefault="0085479D" w:rsidP="0085479D">
      <w:pPr>
        <w:rPr>
          <w:rFonts w:asciiTheme="minorHAnsi" w:hAnsiTheme="minorHAnsi"/>
          <w:sz w:val="28"/>
          <w:szCs w:val="28"/>
        </w:rPr>
      </w:pPr>
    </w:p>
    <w:p w14:paraId="5CE37C57" w14:textId="5A909C85" w:rsidR="0085479D" w:rsidRPr="0085479D" w:rsidRDefault="0085479D" w:rsidP="0085479D">
      <w:pPr>
        <w:rPr>
          <w:sz w:val="28"/>
          <w:szCs w:val="28"/>
          <w:lang w:val="ru-RU"/>
        </w:rPr>
      </w:pPr>
      <w:r w:rsidRPr="0085479D">
        <w:rPr>
          <w:sz w:val="28"/>
          <w:szCs w:val="28"/>
          <w:lang w:val="ru-RU"/>
        </w:rPr>
        <w:t xml:space="preserve">1. </w:t>
      </w:r>
      <w:r w:rsidRPr="0085479D">
        <w:rPr>
          <w:sz w:val="28"/>
          <w:szCs w:val="28"/>
          <w:lang w:val="ru-RU"/>
        </w:rPr>
        <w:t>Откройте</w:t>
      </w:r>
      <w:r w:rsidRPr="0085479D">
        <w:rPr>
          <w:sz w:val="28"/>
          <w:szCs w:val="28"/>
          <w:lang w:val="ru-RU"/>
        </w:rPr>
        <w:t xml:space="preserve"> </w:t>
      </w:r>
      <w:r w:rsidRPr="0085479D">
        <w:rPr>
          <w:sz w:val="28"/>
          <w:szCs w:val="28"/>
          <w:lang w:val="ru-RU"/>
        </w:rPr>
        <w:t>терминал</w:t>
      </w:r>
      <w:r w:rsidRPr="0085479D">
        <w:rPr>
          <w:sz w:val="28"/>
          <w:szCs w:val="28"/>
          <w:lang w:val="ru-RU"/>
        </w:rPr>
        <w:t xml:space="preserve"> 2. </w:t>
      </w:r>
      <w:r w:rsidRPr="0085479D">
        <w:rPr>
          <w:sz w:val="28"/>
          <w:szCs w:val="28"/>
          <w:lang w:val="ru-RU"/>
        </w:rPr>
        <w:t>обновить</w:t>
      </w:r>
      <w:r w:rsidRPr="0085479D">
        <w:rPr>
          <w:sz w:val="28"/>
          <w:szCs w:val="28"/>
          <w:lang w:val="ru-RU"/>
        </w:rPr>
        <w:t xml:space="preserve"> </w:t>
      </w:r>
      <w:r w:rsidRPr="0085479D">
        <w:rPr>
          <w:sz w:val="28"/>
          <w:szCs w:val="28"/>
          <w:lang w:val="ru-RU"/>
        </w:rPr>
        <w:t>локальный</w:t>
      </w:r>
      <w:r w:rsidRPr="0085479D">
        <w:rPr>
          <w:sz w:val="28"/>
          <w:szCs w:val="28"/>
          <w:lang w:val="ru-RU"/>
        </w:rPr>
        <w:t xml:space="preserve"> </w:t>
      </w:r>
      <w:r w:rsidRPr="0085479D">
        <w:rPr>
          <w:sz w:val="28"/>
          <w:szCs w:val="28"/>
          <w:lang w:val="ru-RU"/>
        </w:rPr>
        <w:t>репозиторий</w:t>
      </w:r>
      <w:r w:rsidRPr="0085479D">
        <w:rPr>
          <w:sz w:val="28"/>
          <w:szCs w:val="28"/>
          <w:lang w:val="ru-RU"/>
        </w:rPr>
        <w:t xml:space="preserve"> </w:t>
      </w:r>
      <w:r w:rsidRPr="0085479D">
        <w:rPr>
          <w:sz w:val="28"/>
          <w:szCs w:val="28"/>
          <w:lang w:val="ru-RU"/>
        </w:rPr>
        <w:t>с</w:t>
      </w:r>
      <w:r w:rsidRPr="0085479D">
        <w:rPr>
          <w:sz w:val="28"/>
          <w:szCs w:val="28"/>
          <w:lang w:val="ru-RU"/>
        </w:rPr>
        <w:t xml:space="preserve"> </w:t>
      </w:r>
      <w:r w:rsidRPr="0085479D">
        <w:rPr>
          <w:sz w:val="28"/>
          <w:szCs w:val="28"/>
          <w:lang w:val="ru-RU"/>
        </w:rPr>
        <w:t>помощью</w:t>
      </w:r>
      <w:r w:rsidRPr="0085479D">
        <w:rPr>
          <w:sz w:val="28"/>
          <w:szCs w:val="28"/>
          <w:lang w:val="ru-RU"/>
        </w:rPr>
        <w:t xml:space="preserve"> </w:t>
      </w:r>
      <w:r w:rsidRPr="0085479D">
        <w:rPr>
          <w:sz w:val="28"/>
          <w:szCs w:val="28"/>
        </w:rPr>
        <w:t>git</w:t>
      </w:r>
      <w:r w:rsidRPr="0085479D">
        <w:rPr>
          <w:sz w:val="28"/>
          <w:szCs w:val="28"/>
          <w:lang w:val="ru-RU"/>
        </w:rPr>
        <w:t xml:space="preserve"> </w:t>
      </w:r>
      <w:r w:rsidRPr="0085479D">
        <w:rPr>
          <w:sz w:val="28"/>
          <w:szCs w:val="28"/>
        </w:rPr>
        <w:t>pull</w:t>
      </w:r>
      <w:r w:rsidRPr="0085479D">
        <w:rPr>
          <w:sz w:val="28"/>
          <w:szCs w:val="28"/>
          <w:lang w:val="ru-RU"/>
        </w:rPr>
        <w:t xml:space="preserve"> 3. </w:t>
      </w:r>
      <w:r w:rsidRPr="0085479D">
        <w:rPr>
          <w:sz w:val="28"/>
          <w:szCs w:val="28"/>
          <w:lang w:val="ru-RU"/>
        </w:rPr>
        <w:t>Провести</w:t>
      </w:r>
      <w:r w:rsidRPr="0085479D">
        <w:rPr>
          <w:sz w:val="28"/>
          <w:szCs w:val="28"/>
          <w:lang w:val="ru-RU"/>
        </w:rPr>
        <w:t xml:space="preserve"> </w:t>
      </w:r>
      <w:proofErr w:type="spellStart"/>
      <w:r w:rsidRPr="0085479D">
        <w:rPr>
          <w:sz w:val="28"/>
          <w:szCs w:val="28"/>
          <w:lang w:val="ru-RU"/>
        </w:rPr>
        <w:t>компеляцию</w:t>
      </w:r>
      <w:proofErr w:type="spellEnd"/>
      <w:r w:rsidRPr="0085479D">
        <w:rPr>
          <w:sz w:val="28"/>
          <w:szCs w:val="28"/>
          <w:lang w:val="ru-RU"/>
        </w:rPr>
        <w:t xml:space="preserve"> </w:t>
      </w:r>
      <w:r w:rsidRPr="0085479D">
        <w:rPr>
          <w:sz w:val="28"/>
          <w:szCs w:val="28"/>
          <w:lang w:val="ru-RU"/>
        </w:rPr>
        <w:t>шаблона</w:t>
      </w:r>
      <w:r w:rsidRPr="0085479D">
        <w:rPr>
          <w:sz w:val="28"/>
          <w:szCs w:val="28"/>
          <w:lang w:val="ru-RU"/>
        </w:rPr>
        <w:t xml:space="preserve"> </w:t>
      </w:r>
      <w:r w:rsidRPr="0085479D">
        <w:rPr>
          <w:sz w:val="28"/>
          <w:szCs w:val="28"/>
          <w:lang w:val="ru-RU"/>
        </w:rPr>
        <w:t>с</w:t>
      </w:r>
      <w:r w:rsidRPr="0085479D">
        <w:rPr>
          <w:sz w:val="28"/>
          <w:szCs w:val="28"/>
          <w:lang w:val="ru-RU"/>
        </w:rPr>
        <w:t xml:space="preserve"> </w:t>
      </w:r>
      <w:r w:rsidRPr="0085479D">
        <w:rPr>
          <w:sz w:val="28"/>
          <w:szCs w:val="28"/>
          <w:lang w:val="ru-RU"/>
        </w:rPr>
        <w:t>использованием</w:t>
      </w:r>
      <w:r w:rsidRPr="0085479D">
        <w:rPr>
          <w:sz w:val="28"/>
          <w:szCs w:val="28"/>
          <w:lang w:val="ru-RU"/>
        </w:rPr>
        <w:t xml:space="preserve"> </w:t>
      </w:r>
      <w:proofErr w:type="spellStart"/>
      <w:r w:rsidRPr="0085479D">
        <w:rPr>
          <w:sz w:val="28"/>
          <w:szCs w:val="28"/>
        </w:rPr>
        <w:t>Makefile</w:t>
      </w:r>
      <w:proofErr w:type="spellEnd"/>
      <w:r w:rsidRPr="0085479D">
        <w:rPr>
          <w:sz w:val="28"/>
          <w:szCs w:val="28"/>
          <w:lang w:val="ru-RU"/>
        </w:rPr>
        <w:t xml:space="preserve"> 4. </w:t>
      </w:r>
      <w:r w:rsidRPr="0085479D">
        <w:rPr>
          <w:sz w:val="28"/>
          <w:szCs w:val="28"/>
          <w:lang w:val="ru-RU"/>
        </w:rPr>
        <w:t>Создать</w:t>
      </w:r>
      <w:r w:rsidRPr="0085479D">
        <w:rPr>
          <w:sz w:val="28"/>
          <w:szCs w:val="28"/>
          <w:lang w:val="ru-RU"/>
        </w:rPr>
        <w:t xml:space="preserve"> </w:t>
      </w:r>
      <w:r w:rsidRPr="0085479D">
        <w:rPr>
          <w:sz w:val="28"/>
          <w:szCs w:val="28"/>
          <w:lang w:val="ru-RU"/>
        </w:rPr>
        <w:t>отчёт</w:t>
      </w:r>
      <w:r w:rsidRPr="0085479D">
        <w:rPr>
          <w:sz w:val="28"/>
          <w:szCs w:val="28"/>
          <w:lang w:val="ru-RU"/>
        </w:rPr>
        <w:t xml:space="preserve"> </w:t>
      </w:r>
      <w:r w:rsidRPr="0085479D">
        <w:rPr>
          <w:sz w:val="28"/>
          <w:szCs w:val="28"/>
          <w:lang w:val="ru-RU"/>
        </w:rPr>
        <w:t>по</w:t>
      </w:r>
      <w:r w:rsidRPr="0085479D">
        <w:rPr>
          <w:sz w:val="28"/>
          <w:szCs w:val="28"/>
          <w:lang w:val="ru-RU"/>
        </w:rPr>
        <w:t xml:space="preserve"> </w:t>
      </w:r>
      <w:r w:rsidRPr="0085479D">
        <w:rPr>
          <w:sz w:val="28"/>
          <w:szCs w:val="28"/>
          <w:lang w:val="ru-RU"/>
        </w:rPr>
        <w:t>лабораторной</w:t>
      </w:r>
      <w:r w:rsidRPr="0085479D">
        <w:rPr>
          <w:sz w:val="28"/>
          <w:szCs w:val="28"/>
          <w:lang w:val="ru-RU"/>
        </w:rPr>
        <w:t xml:space="preserve"> </w:t>
      </w:r>
      <w:r w:rsidRPr="0085479D">
        <w:rPr>
          <w:sz w:val="28"/>
          <w:szCs w:val="28"/>
          <w:lang w:val="ru-RU"/>
        </w:rPr>
        <w:t>работе</w:t>
      </w:r>
      <w:r w:rsidRPr="0085479D">
        <w:rPr>
          <w:sz w:val="28"/>
          <w:szCs w:val="28"/>
          <w:lang w:val="ru-RU"/>
        </w:rPr>
        <w:t xml:space="preserve"> </w:t>
      </w:r>
      <w:r w:rsidRPr="0085479D">
        <w:rPr>
          <w:sz w:val="28"/>
          <w:szCs w:val="28"/>
          <w:lang w:val="ru-RU"/>
        </w:rPr>
        <w:t>по</w:t>
      </w:r>
      <w:r w:rsidRPr="0085479D">
        <w:rPr>
          <w:sz w:val="28"/>
          <w:szCs w:val="28"/>
          <w:lang w:val="ru-RU"/>
        </w:rPr>
        <w:t xml:space="preserve"> </w:t>
      </w:r>
      <w:r w:rsidRPr="0085479D">
        <w:rPr>
          <w:sz w:val="28"/>
          <w:szCs w:val="28"/>
          <w:lang w:val="ru-RU"/>
        </w:rPr>
        <w:t>новому</w:t>
      </w:r>
      <w:r w:rsidRPr="0085479D">
        <w:rPr>
          <w:sz w:val="28"/>
          <w:szCs w:val="28"/>
          <w:lang w:val="ru-RU"/>
        </w:rPr>
        <w:t xml:space="preserve"> </w:t>
      </w:r>
      <w:r w:rsidRPr="0085479D">
        <w:rPr>
          <w:sz w:val="28"/>
          <w:szCs w:val="28"/>
          <w:lang w:val="ru-RU"/>
        </w:rPr>
        <w:t>шаблону</w:t>
      </w:r>
    </w:p>
    <w:p w14:paraId="51ECE900" w14:textId="77777777" w:rsidR="0085479D" w:rsidRDefault="0085479D" w:rsidP="0085479D">
      <w:pPr>
        <w:rPr>
          <w:rFonts w:asciiTheme="minorHAnsi" w:hAnsiTheme="minorHAnsi"/>
          <w:sz w:val="28"/>
          <w:szCs w:val="28"/>
        </w:rPr>
      </w:pPr>
    </w:p>
    <w:p w14:paraId="3975FCFB" w14:textId="77777777" w:rsidR="0085479D" w:rsidRDefault="0085479D" w:rsidP="0085479D">
      <w:pPr>
        <w:rPr>
          <w:rFonts w:asciiTheme="minorHAnsi" w:hAnsiTheme="minorHAnsi"/>
          <w:sz w:val="28"/>
          <w:szCs w:val="28"/>
        </w:rPr>
      </w:pPr>
      <w:proofErr w:type="spellStart"/>
      <w:r w:rsidRPr="0085479D">
        <w:rPr>
          <w:rFonts w:asciiTheme="minorHAnsi" w:hAnsiTheme="minorHAnsi"/>
          <w:sz w:val="28"/>
          <w:szCs w:val="28"/>
        </w:rPr>
        <w:t>Теоретическое</w:t>
      </w:r>
      <w:proofErr w:type="spellEnd"/>
      <w:r w:rsidRPr="0085479D">
        <w:rPr>
          <w:rFonts w:asciiTheme="minorHAnsi" w:hAnsiTheme="minorHAnsi"/>
          <w:sz w:val="28"/>
          <w:szCs w:val="28"/>
        </w:rPr>
        <w:t xml:space="preserve"> </w:t>
      </w:r>
      <w:proofErr w:type="spellStart"/>
      <w:r w:rsidRPr="0085479D">
        <w:rPr>
          <w:rFonts w:asciiTheme="minorHAnsi" w:hAnsiTheme="minorHAnsi"/>
          <w:sz w:val="28"/>
          <w:szCs w:val="28"/>
        </w:rPr>
        <w:t>введение</w:t>
      </w:r>
      <w:proofErr w:type="spellEnd"/>
      <w:r w:rsidRPr="0085479D">
        <w:rPr>
          <w:rFonts w:asciiTheme="minorHAnsi" w:hAnsiTheme="minorHAnsi"/>
          <w:sz w:val="28"/>
          <w:szCs w:val="28"/>
        </w:rPr>
        <w:t xml:space="preserve"> </w:t>
      </w:r>
    </w:p>
    <w:p w14:paraId="36265594" w14:textId="77777777" w:rsidR="0085479D" w:rsidRDefault="0085479D" w:rsidP="0085479D">
      <w:pPr>
        <w:rPr>
          <w:rFonts w:asciiTheme="minorHAnsi" w:hAnsiTheme="minorHAnsi"/>
          <w:sz w:val="28"/>
          <w:szCs w:val="28"/>
        </w:rPr>
      </w:pPr>
    </w:p>
    <w:p w14:paraId="63546FEA" w14:textId="77777777" w:rsidR="0085479D" w:rsidRDefault="0085479D" w:rsidP="0085479D">
      <w:pPr>
        <w:rPr>
          <w:rFonts w:asciiTheme="minorHAnsi" w:hAnsiTheme="minorHAnsi"/>
          <w:sz w:val="28"/>
          <w:szCs w:val="28"/>
        </w:rPr>
      </w:pPr>
    </w:p>
    <w:p w14:paraId="41F90D08" w14:textId="6D870E85" w:rsidR="0085479D" w:rsidRDefault="0085479D" w:rsidP="0085479D">
      <w:pPr>
        <w:rPr>
          <w:rFonts w:asciiTheme="minorHAnsi" w:hAnsiTheme="minorHAnsi"/>
          <w:sz w:val="28"/>
          <w:szCs w:val="28"/>
        </w:rPr>
      </w:pPr>
      <w:proofErr w:type="spellStart"/>
      <w:r w:rsidRPr="0085479D">
        <w:rPr>
          <w:rFonts w:asciiTheme="minorHAnsi" w:hAnsiTheme="minorHAnsi"/>
          <w:sz w:val="28"/>
          <w:szCs w:val="28"/>
        </w:rPr>
        <w:t>Чтобы</w:t>
      </w:r>
      <w:proofErr w:type="spellEnd"/>
      <w:r w:rsidRPr="0085479D">
        <w:rPr>
          <w:rFonts w:asciiTheme="minorHAnsi" w:hAnsiTheme="minorHAnsi"/>
          <w:sz w:val="28"/>
          <w:szCs w:val="28"/>
        </w:rPr>
        <w:t xml:space="preserve"> </w:t>
      </w:r>
      <w:proofErr w:type="spellStart"/>
      <w:r w:rsidRPr="0085479D">
        <w:rPr>
          <w:rFonts w:asciiTheme="minorHAnsi" w:hAnsiTheme="minorHAnsi"/>
          <w:sz w:val="28"/>
          <w:szCs w:val="28"/>
        </w:rPr>
        <w:t>создать</w:t>
      </w:r>
      <w:proofErr w:type="spellEnd"/>
      <w:r w:rsidRPr="0085479D">
        <w:rPr>
          <w:rFonts w:asciiTheme="minorHAnsi" w:hAnsiTheme="minorHAnsi"/>
          <w:sz w:val="28"/>
          <w:szCs w:val="28"/>
        </w:rPr>
        <w:t xml:space="preserve"> </w:t>
      </w:r>
      <w:proofErr w:type="spellStart"/>
      <w:r w:rsidRPr="0085479D">
        <w:rPr>
          <w:rFonts w:asciiTheme="minorHAnsi" w:hAnsiTheme="minorHAnsi"/>
          <w:sz w:val="28"/>
          <w:szCs w:val="28"/>
        </w:rPr>
        <w:t>заголовок</w:t>
      </w:r>
      <w:proofErr w:type="spellEnd"/>
      <w:r w:rsidRPr="0085479D">
        <w:rPr>
          <w:rFonts w:asciiTheme="minorHAnsi" w:hAnsiTheme="minorHAnsi"/>
          <w:sz w:val="28"/>
          <w:szCs w:val="28"/>
        </w:rPr>
        <w:t xml:space="preserve">, </w:t>
      </w:r>
      <w:proofErr w:type="spellStart"/>
      <w:r w:rsidRPr="0085479D">
        <w:rPr>
          <w:rFonts w:asciiTheme="minorHAnsi" w:hAnsiTheme="minorHAnsi"/>
          <w:sz w:val="28"/>
          <w:szCs w:val="28"/>
        </w:rPr>
        <w:t>используйте</w:t>
      </w:r>
      <w:proofErr w:type="spellEnd"/>
      <w:r w:rsidRPr="0085479D">
        <w:rPr>
          <w:rFonts w:asciiTheme="minorHAnsi" w:hAnsiTheme="minorHAnsi"/>
          <w:sz w:val="28"/>
          <w:szCs w:val="28"/>
        </w:rPr>
        <w:t xml:space="preserve"> </w:t>
      </w:r>
      <w:proofErr w:type="spellStart"/>
      <w:r w:rsidRPr="0085479D">
        <w:rPr>
          <w:rFonts w:asciiTheme="minorHAnsi" w:hAnsiTheme="minorHAnsi"/>
          <w:sz w:val="28"/>
          <w:szCs w:val="28"/>
        </w:rPr>
        <w:t>знак</w:t>
      </w:r>
      <w:proofErr w:type="spellEnd"/>
      <w:r w:rsidRPr="0085479D">
        <w:rPr>
          <w:rFonts w:asciiTheme="minorHAnsi" w:hAnsiTheme="minorHAnsi"/>
          <w:sz w:val="28"/>
          <w:szCs w:val="28"/>
        </w:rPr>
        <w:t xml:space="preserve"> #, </w:t>
      </w:r>
      <w:proofErr w:type="spellStart"/>
      <w:r w:rsidRPr="0085479D">
        <w:rPr>
          <w:rFonts w:asciiTheme="minorHAnsi" w:hAnsiTheme="minorHAnsi"/>
          <w:sz w:val="28"/>
          <w:szCs w:val="28"/>
        </w:rPr>
        <w:t>например</w:t>
      </w:r>
      <w:proofErr w:type="spellEnd"/>
      <w:r w:rsidRPr="0085479D">
        <w:rPr>
          <w:rFonts w:asciiTheme="minorHAnsi" w:hAnsiTheme="minorHAnsi"/>
          <w:sz w:val="28"/>
          <w:szCs w:val="28"/>
        </w:rPr>
        <w:t xml:space="preserve">: # This is heading 1 ## This is heading 2 ### This is heading 3 #### This is heading 4 </w:t>
      </w:r>
      <w:proofErr w:type="spellStart"/>
      <w:r w:rsidRPr="0085479D">
        <w:rPr>
          <w:rFonts w:asciiTheme="minorHAnsi" w:hAnsiTheme="minorHAnsi"/>
          <w:sz w:val="28"/>
          <w:szCs w:val="28"/>
        </w:rPr>
        <w:t>Чтобы</w:t>
      </w:r>
      <w:proofErr w:type="spellEnd"/>
      <w:r w:rsidRPr="0085479D">
        <w:rPr>
          <w:rFonts w:asciiTheme="minorHAnsi" w:hAnsiTheme="minorHAnsi"/>
          <w:sz w:val="28"/>
          <w:szCs w:val="28"/>
        </w:rPr>
        <w:t xml:space="preserve"> </w:t>
      </w:r>
      <w:proofErr w:type="spellStart"/>
      <w:r w:rsidRPr="0085479D">
        <w:rPr>
          <w:rFonts w:asciiTheme="minorHAnsi" w:hAnsiTheme="minorHAnsi"/>
          <w:sz w:val="28"/>
          <w:szCs w:val="28"/>
        </w:rPr>
        <w:t>задать</w:t>
      </w:r>
      <w:proofErr w:type="spellEnd"/>
      <w:r w:rsidRPr="0085479D">
        <w:rPr>
          <w:rFonts w:asciiTheme="minorHAnsi" w:hAnsiTheme="minorHAnsi"/>
          <w:sz w:val="28"/>
          <w:szCs w:val="28"/>
        </w:rPr>
        <w:t xml:space="preserve"> </w:t>
      </w:r>
      <w:proofErr w:type="spellStart"/>
      <w:r w:rsidRPr="0085479D">
        <w:rPr>
          <w:rFonts w:asciiTheme="minorHAnsi" w:hAnsiTheme="minorHAnsi"/>
          <w:sz w:val="28"/>
          <w:szCs w:val="28"/>
        </w:rPr>
        <w:t>для</w:t>
      </w:r>
      <w:proofErr w:type="spellEnd"/>
      <w:r w:rsidRPr="0085479D">
        <w:rPr>
          <w:rFonts w:asciiTheme="minorHAnsi" w:hAnsiTheme="minorHAnsi"/>
          <w:sz w:val="28"/>
          <w:szCs w:val="28"/>
        </w:rPr>
        <w:t xml:space="preserve"> </w:t>
      </w:r>
      <w:proofErr w:type="spellStart"/>
      <w:r w:rsidRPr="0085479D">
        <w:rPr>
          <w:rFonts w:asciiTheme="minorHAnsi" w:hAnsiTheme="minorHAnsi"/>
          <w:sz w:val="28"/>
          <w:szCs w:val="28"/>
        </w:rPr>
        <w:t>текста</w:t>
      </w:r>
      <w:proofErr w:type="spellEnd"/>
      <w:r w:rsidRPr="0085479D">
        <w:rPr>
          <w:rFonts w:asciiTheme="minorHAnsi" w:hAnsiTheme="minorHAnsi"/>
          <w:sz w:val="28"/>
          <w:szCs w:val="28"/>
        </w:rPr>
        <w:t xml:space="preserve"> </w:t>
      </w:r>
      <w:proofErr w:type="spellStart"/>
      <w:r w:rsidRPr="0085479D">
        <w:rPr>
          <w:rFonts w:asciiTheme="minorHAnsi" w:hAnsiTheme="minorHAnsi"/>
          <w:sz w:val="28"/>
          <w:szCs w:val="28"/>
        </w:rPr>
        <w:t>полужирное</w:t>
      </w:r>
      <w:proofErr w:type="spellEnd"/>
      <w:r w:rsidRPr="0085479D">
        <w:rPr>
          <w:rFonts w:asciiTheme="minorHAnsi" w:hAnsiTheme="minorHAnsi"/>
          <w:sz w:val="28"/>
          <w:szCs w:val="28"/>
        </w:rPr>
        <w:t xml:space="preserve"> </w:t>
      </w:r>
      <w:proofErr w:type="spellStart"/>
      <w:r w:rsidRPr="0085479D">
        <w:rPr>
          <w:rFonts w:asciiTheme="minorHAnsi" w:hAnsiTheme="minorHAnsi"/>
          <w:sz w:val="28"/>
          <w:szCs w:val="28"/>
        </w:rPr>
        <w:t>начертание</w:t>
      </w:r>
      <w:proofErr w:type="spellEnd"/>
      <w:r w:rsidRPr="0085479D">
        <w:rPr>
          <w:rFonts w:asciiTheme="minorHAnsi" w:hAnsiTheme="minorHAnsi"/>
          <w:sz w:val="28"/>
          <w:szCs w:val="28"/>
        </w:rPr>
        <w:t xml:space="preserve">, </w:t>
      </w:r>
      <w:proofErr w:type="spellStart"/>
      <w:r w:rsidRPr="0085479D">
        <w:rPr>
          <w:rFonts w:asciiTheme="minorHAnsi" w:hAnsiTheme="minorHAnsi"/>
          <w:sz w:val="28"/>
          <w:szCs w:val="28"/>
        </w:rPr>
        <w:t>заключите</w:t>
      </w:r>
      <w:proofErr w:type="spellEnd"/>
      <w:r w:rsidRPr="0085479D">
        <w:rPr>
          <w:rFonts w:asciiTheme="minorHAnsi" w:hAnsiTheme="minorHAnsi"/>
          <w:sz w:val="28"/>
          <w:szCs w:val="28"/>
        </w:rPr>
        <w:t xml:space="preserve"> </w:t>
      </w:r>
      <w:proofErr w:type="spellStart"/>
      <w:r w:rsidRPr="0085479D">
        <w:rPr>
          <w:rFonts w:asciiTheme="minorHAnsi" w:hAnsiTheme="minorHAnsi"/>
          <w:sz w:val="28"/>
          <w:szCs w:val="28"/>
        </w:rPr>
        <w:t>его</w:t>
      </w:r>
      <w:proofErr w:type="spellEnd"/>
      <w:r w:rsidRPr="0085479D">
        <w:rPr>
          <w:rFonts w:asciiTheme="minorHAnsi" w:hAnsiTheme="minorHAnsi"/>
          <w:sz w:val="28"/>
          <w:szCs w:val="28"/>
        </w:rPr>
        <w:t xml:space="preserve"> в </w:t>
      </w:r>
      <w:proofErr w:type="spellStart"/>
      <w:r w:rsidRPr="0085479D">
        <w:rPr>
          <w:rFonts w:asciiTheme="minorHAnsi" w:hAnsiTheme="minorHAnsi"/>
          <w:sz w:val="28"/>
          <w:szCs w:val="28"/>
        </w:rPr>
        <w:t>двойные</w:t>
      </w:r>
      <w:proofErr w:type="spellEnd"/>
      <w:r w:rsidRPr="0085479D">
        <w:rPr>
          <w:rFonts w:asciiTheme="minorHAnsi" w:hAnsiTheme="minorHAnsi"/>
          <w:sz w:val="28"/>
          <w:szCs w:val="28"/>
        </w:rPr>
        <w:t xml:space="preserve"> </w:t>
      </w:r>
      <w:proofErr w:type="spellStart"/>
      <w:r w:rsidRPr="0085479D">
        <w:rPr>
          <w:rFonts w:asciiTheme="minorHAnsi" w:hAnsiTheme="minorHAnsi"/>
          <w:sz w:val="28"/>
          <w:szCs w:val="28"/>
        </w:rPr>
        <w:t>звездочки</w:t>
      </w:r>
      <w:proofErr w:type="spellEnd"/>
      <w:r w:rsidRPr="0085479D">
        <w:rPr>
          <w:rFonts w:asciiTheme="minorHAnsi" w:hAnsiTheme="minorHAnsi"/>
          <w:sz w:val="28"/>
          <w:szCs w:val="28"/>
        </w:rPr>
        <w:t xml:space="preserve">: This text is bold. </w:t>
      </w:r>
      <w:r w:rsidRPr="0085479D">
        <w:rPr>
          <w:rFonts w:asciiTheme="minorHAnsi" w:hAnsiTheme="minorHAnsi"/>
          <w:sz w:val="28"/>
          <w:szCs w:val="28"/>
          <w:lang w:val="ru-RU"/>
        </w:rPr>
        <w:t xml:space="preserve">Чтобы задать для текста курсивное начертание, заключите его в одинарные </w:t>
      </w:r>
      <w:proofErr w:type="gramStart"/>
      <w:r w:rsidRPr="0085479D">
        <w:rPr>
          <w:rFonts w:asciiTheme="minorHAnsi" w:hAnsiTheme="minorHAnsi"/>
          <w:sz w:val="28"/>
          <w:szCs w:val="28"/>
          <w:lang w:val="ru-RU"/>
        </w:rPr>
        <w:t>звездочки</w:t>
      </w:r>
      <w:proofErr w:type="gramEnd"/>
      <w:r w:rsidRPr="0085479D">
        <w:rPr>
          <w:rFonts w:asciiTheme="minorHAnsi" w:hAnsiTheme="minorHAnsi"/>
          <w:sz w:val="28"/>
          <w:szCs w:val="28"/>
          <w:lang w:val="ru-RU"/>
        </w:rPr>
        <w:t xml:space="preserve">: </w:t>
      </w:r>
      <w:r w:rsidRPr="0085479D">
        <w:rPr>
          <w:rFonts w:asciiTheme="minorHAnsi" w:hAnsiTheme="minorHAnsi"/>
          <w:sz w:val="28"/>
          <w:szCs w:val="28"/>
        </w:rPr>
        <w:t>This</w:t>
      </w:r>
      <w:r w:rsidRPr="0085479D">
        <w:rPr>
          <w:rFonts w:asciiTheme="minorHAnsi" w:hAnsiTheme="minorHAnsi"/>
          <w:sz w:val="28"/>
          <w:szCs w:val="28"/>
          <w:lang w:val="ru-RU"/>
        </w:rPr>
        <w:t xml:space="preserve"> </w:t>
      </w:r>
      <w:r w:rsidRPr="0085479D">
        <w:rPr>
          <w:rFonts w:asciiTheme="minorHAnsi" w:hAnsiTheme="minorHAnsi"/>
          <w:sz w:val="28"/>
          <w:szCs w:val="28"/>
        </w:rPr>
        <w:t>text</w:t>
      </w:r>
      <w:r w:rsidRPr="0085479D">
        <w:rPr>
          <w:rFonts w:asciiTheme="minorHAnsi" w:hAnsiTheme="minorHAnsi"/>
          <w:sz w:val="28"/>
          <w:szCs w:val="28"/>
          <w:lang w:val="ru-RU"/>
        </w:rPr>
        <w:t xml:space="preserve"> </w:t>
      </w:r>
      <w:r w:rsidRPr="0085479D">
        <w:rPr>
          <w:rFonts w:asciiTheme="minorHAnsi" w:hAnsiTheme="minorHAnsi"/>
          <w:sz w:val="28"/>
          <w:szCs w:val="28"/>
        </w:rPr>
        <w:t>is</w:t>
      </w:r>
      <w:r w:rsidRPr="0085479D">
        <w:rPr>
          <w:rFonts w:asciiTheme="minorHAnsi" w:hAnsiTheme="minorHAnsi"/>
          <w:sz w:val="28"/>
          <w:szCs w:val="28"/>
          <w:lang w:val="ru-RU"/>
        </w:rPr>
        <w:t xml:space="preserve"> </w:t>
      </w:r>
      <w:r w:rsidRPr="0085479D">
        <w:rPr>
          <w:rFonts w:asciiTheme="minorHAnsi" w:hAnsiTheme="minorHAnsi"/>
          <w:sz w:val="28"/>
          <w:szCs w:val="28"/>
        </w:rPr>
        <w:t>italic</w:t>
      </w:r>
      <w:r w:rsidRPr="0085479D">
        <w:rPr>
          <w:rFonts w:asciiTheme="minorHAnsi" w:hAnsiTheme="minorHAnsi"/>
          <w:sz w:val="28"/>
          <w:szCs w:val="28"/>
          <w:lang w:val="ru-RU"/>
        </w:rPr>
        <w:t xml:space="preserve">. Чтобы задать для текста полужирное и курсивное начертание, заключите его в тройные </w:t>
      </w:r>
      <w:proofErr w:type="gramStart"/>
      <w:r w:rsidRPr="0085479D">
        <w:rPr>
          <w:rFonts w:asciiTheme="minorHAnsi" w:hAnsiTheme="minorHAnsi"/>
          <w:sz w:val="28"/>
          <w:szCs w:val="28"/>
          <w:lang w:val="ru-RU"/>
        </w:rPr>
        <w:t>звездочки</w:t>
      </w:r>
      <w:proofErr w:type="gramEnd"/>
      <w:r w:rsidRPr="0085479D">
        <w:rPr>
          <w:rFonts w:asciiTheme="minorHAnsi" w:hAnsiTheme="minorHAnsi"/>
          <w:sz w:val="28"/>
          <w:szCs w:val="28"/>
          <w:lang w:val="ru-RU"/>
        </w:rPr>
        <w:t xml:space="preserve">: </w:t>
      </w:r>
      <w:r w:rsidRPr="0085479D">
        <w:rPr>
          <w:rFonts w:asciiTheme="minorHAnsi" w:hAnsiTheme="minorHAnsi"/>
          <w:sz w:val="28"/>
          <w:szCs w:val="28"/>
        </w:rPr>
        <w:t>This</w:t>
      </w:r>
      <w:r w:rsidRPr="0085479D">
        <w:rPr>
          <w:rFonts w:asciiTheme="minorHAnsi" w:hAnsiTheme="minorHAnsi"/>
          <w:sz w:val="28"/>
          <w:szCs w:val="28"/>
          <w:lang w:val="ru-RU"/>
        </w:rPr>
        <w:t xml:space="preserve"> </w:t>
      </w:r>
      <w:r w:rsidRPr="0085479D">
        <w:rPr>
          <w:rFonts w:asciiTheme="minorHAnsi" w:hAnsiTheme="minorHAnsi"/>
          <w:sz w:val="28"/>
          <w:szCs w:val="28"/>
        </w:rPr>
        <w:t>is</w:t>
      </w:r>
      <w:r w:rsidRPr="0085479D">
        <w:rPr>
          <w:rFonts w:asciiTheme="minorHAnsi" w:hAnsiTheme="minorHAnsi"/>
          <w:sz w:val="28"/>
          <w:szCs w:val="28"/>
          <w:lang w:val="ru-RU"/>
        </w:rPr>
        <w:t xml:space="preserve"> </w:t>
      </w:r>
      <w:r w:rsidRPr="0085479D">
        <w:rPr>
          <w:rFonts w:asciiTheme="minorHAnsi" w:hAnsiTheme="minorHAnsi"/>
          <w:sz w:val="28"/>
          <w:szCs w:val="28"/>
        </w:rPr>
        <w:t>text</w:t>
      </w:r>
      <w:r w:rsidRPr="0085479D">
        <w:rPr>
          <w:rFonts w:asciiTheme="minorHAnsi" w:hAnsiTheme="minorHAnsi"/>
          <w:sz w:val="28"/>
          <w:szCs w:val="28"/>
          <w:lang w:val="ru-RU"/>
        </w:rPr>
        <w:t xml:space="preserve"> </w:t>
      </w:r>
      <w:r w:rsidRPr="0085479D">
        <w:rPr>
          <w:rFonts w:asciiTheme="minorHAnsi" w:hAnsiTheme="minorHAnsi"/>
          <w:sz w:val="28"/>
          <w:szCs w:val="28"/>
        </w:rPr>
        <w:t>is</w:t>
      </w:r>
      <w:r w:rsidRPr="0085479D">
        <w:rPr>
          <w:rFonts w:asciiTheme="minorHAnsi" w:hAnsiTheme="minorHAnsi"/>
          <w:sz w:val="28"/>
          <w:szCs w:val="28"/>
          <w:lang w:val="ru-RU"/>
        </w:rPr>
        <w:t xml:space="preserve"> </w:t>
      </w:r>
      <w:r w:rsidRPr="0085479D">
        <w:rPr>
          <w:rFonts w:asciiTheme="minorHAnsi" w:hAnsiTheme="minorHAnsi"/>
          <w:sz w:val="28"/>
          <w:szCs w:val="28"/>
        </w:rPr>
        <w:t>both</w:t>
      </w:r>
      <w:r w:rsidRPr="0085479D">
        <w:rPr>
          <w:rFonts w:asciiTheme="minorHAnsi" w:hAnsiTheme="minorHAnsi"/>
          <w:sz w:val="28"/>
          <w:szCs w:val="28"/>
          <w:lang w:val="ru-RU"/>
        </w:rPr>
        <w:t xml:space="preserve"> </w:t>
      </w:r>
      <w:r w:rsidRPr="0085479D">
        <w:rPr>
          <w:rFonts w:asciiTheme="minorHAnsi" w:hAnsiTheme="minorHAnsi"/>
          <w:sz w:val="28"/>
          <w:szCs w:val="28"/>
        </w:rPr>
        <w:t>bold</w:t>
      </w:r>
      <w:r w:rsidRPr="0085479D">
        <w:rPr>
          <w:rFonts w:asciiTheme="minorHAnsi" w:hAnsiTheme="minorHAnsi"/>
          <w:sz w:val="28"/>
          <w:szCs w:val="28"/>
          <w:lang w:val="ru-RU"/>
        </w:rPr>
        <w:t xml:space="preserve"> </w:t>
      </w:r>
      <w:r w:rsidRPr="0085479D">
        <w:rPr>
          <w:rFonts w:asciiTheme="minorHAnsi" w:hAnsiTheme="minorHAnsi"/>
          <w:sz w:val="28"/>
          <w:szCs w:val="28"/>
        </w:rPr>
        <w:t>and</w:t>
      </w:r>
      <w:r w:rsidRPr="0085479D">
        <w:rPr>
          <w:rFonts w:asciiTheme="minorHAnsi" w:hAnsiTheme="minorHAnsi"/>
          <w:sz w:val="28"/>
          <w:szCs w:val="28"/>
          <w:lang w:val="ru-RU"/>
        </w:rPr>
        <w:t xml:space="preserve"> </w:t>
      </w:r>
      <w:r w:rsidRPr="0085479D">
        <w:rPr>
          <w:rFonts w:asciiTheme="minorHAnsi" w:hAnsiTheme="minorHAnsi"/>
          <w:sz w:val="28"/>
          <w:szCs w:val="28"/>
        </w:rPr>
        <w:t>italic</w:t>
      </w:r>
      <w:r w:rsidRPr="0085479D">
        <w:rPr>
          <w:rFonts w:asciiTheme="minorHAnsi" w:hAnsiTheme="minorHAnsi"/>
          <w:sz w:val="28"/>
          <w:szCs w:val="28"/>
          <w:lang w:val="ru-RU"/>
        </w:rPr>
        <w:t xml:space="preserve">. </w:t>
      </w:r>
      <w:proofErr w:type="spellStart"/>
      <w:r w:rsidRPr="0085479D">
        <w:rPr>
          <w:rFonts w:asciiTheme="minorHAnsi" w:hAnsiTheme="minorHAnsi"/>
          <w:sz w:val="28"/>
          <w:szCs w:val="28"/>
        </w:rPr>
        <w:t>Блоки</w:t>
      </w:r>
      <w:proofErr w:type="spellEnd"/>
      <w:r w:rsidRPr="0085479D">
        <w:rPr>
          <w:rFonts w:asciiTheme="minorHAnsi" w:hAnsiTheme="minorHAnsi"/>
          <w:sz w:val="28"/>
          <w:szCs w:val="28"/>
        </w:rPr>
        <w:t xml:space="preserve"> </w:t>
      </w:r>
      <w:proofErr w:type="spellStart"/>
      <w:r w:rsidRPr="0085479D">
        <w:rPr>
          <w:rFonts w:asciiTheme="minorHAnsi" w:hAnsiTheme="minorHAnsi"/>
          <w:sz w:val="28"/>
          <w:szCs w:val="28"/>
        </w:rPr>
        <w:t>цитирования</w:t>
      </w:r>
      <w:proofErr w:type="spellEnd"/>
      <w:r w:rsidRPr="0085479D">
        <w:rPr>
          <w:rFonts w:asciiTheme="minorHAnsi" w:hAnsiTheme="minorHAnsi"/>
          <w:sz w:val="28"/>
          <w:szCs w:val="28"/>
        </w:rPr>
        <w:t xml:space="preserve"> </w:t>
      </w:r>
      <w:proofErr w:type="spellStart"/>
      <w:r w:rsidRPr="0085479D">
        <w:rPr>
          <w:rFonts w:asciiTheme="minorHAnsi" w:hAnsiTheme="minorHAnsi"/>
          <w:sz w:val="28"/>
          <w:szCs w:val="28"/>
        </w:rPr>
        <w:t>создаются</w:t>
      </w:r>
      <w:proofErr w:type="spellEnd"/>
      <w:r w:rsidRPr="0085479D">
        <w:rPr>
          <w:rFonts w:asciiTheme="minorHAnsi" w:hAnsiTheme="minorHAnsi"/>
          <w:sz w:val="28"/>
          <w:szCs w:val="28"/>
        </w:rPr>
        <w:t xml:space="preserve"> с </w:t>
      </w:r>
      <w:proofErr w:type="spellStart"/>
      <w:r w:rsidRPr="0085479D">
        <w:rPr>
          <w:rFonts w:asciiTheme="minorHAnsi" w:hAnsiTheme="minorHAnsi"/>
          <w:sz w:val="28"/>
          <w:szCs w:val="28"/>
        </w:rPr>
        <w:t>помощью</w:t>
      </w:r>
      <w:proofErr w:type="spellEnd"/>
      <w:r w:rsidRPr="0085479D">
        <w:rPr>
          <w:rFonts w:asciiTheme="minorHAnsi" w:hAnsiTheme="minorHAnsi"/>
          <w:sz w:val="28"/>
          <w:szCs w:val="28"/>
        </w:rPr>
        <w:t xml:space="preserve"> </w:t>
      </w:r>
      <w:proofErr w:type="spellStart"/>
      <w:r w:rsidRPr="0085479D">
        <w:rPr>
          <w:rFonts w:asciiTheme="minorHAnsi" w:hAnsiTheme="minorHAnsi"/>
          <w:sz w:val="28"/>
          <w:szCs w:val="28"/>
        </w:rPr>
        <w:t>символа</w:t>
      </w:r>
      <w:proofErr w:type="spellEnd"/>
      <w:r w:rsidRPr="0085479D">
        <w:rPr>
          <w:rFonts w:asciiTheme="minorHAnsi" w:hAnsiTheme="minorHAnsi"/>
          <w:sz w:val="28"/>
          <w:szCs w:val="28"/>
        </w:rPr>
        <w:t xml:space="preserve"> &gt;: &gt; The drought had lasted now for ten million years, and the reign of the terrible lizards had long since ended. Here on the</w:t>
      </w:r>
      <w:r>
        <w:rPr>
          <w:rFonts w:asciiTheme="minorHAnsi" w:hAnsiTheme="minorHAnsi"/>
          <w:sz w:val="28"/>
          <w:szCs w:val="28"/>
        </w:rPr>
        <w:t xml:space="preserve"> </w:t>
      </w:r>
      <w:r w:rsidRPr="0085479D">
        <w:rPr>
          <w:rFonts w:asciiTheme="minorHAnsi" w:hAnsiTheme="minorHAnsi"/>
          <w:sz w:val="28"/>
          <w:szCs w:val="28"/>
        </w:rPr>
        <w:t xml:space="preserve">Equator, in the continent which would one day be known as Africa, the battle for existence had reached a new climax of ferocity, and the victor was not yet in sight. In this barren and desiccated land, only the small or the swift or the fierce could flourish, or even hope to survive. </w:t>
      </w:r>
      <w:r w:rsidRPr="0085479D">
        <w:rPr>
          <w:rFonts w:asciiTheme="minorHAnsi" w:hAnsiTheme="minorHAnsi"/>
          <w:sz w:val="28"/>
          <w:szCs w:val="28"/>
          <w:lang w:val="ru-RU"/>
        </w:rPr>
        <w:t xml:space="preserve">Упорядоченный список можно отформатировать с помощью соответствующих цифр: 23 Демидова А. В. Архитектура ЭВМ 1. </w:t>
      </w:r>
      <w:r w:rsidRPr="0085479D">
        <w:rPr>
          <w:rFonts w:asciiTheme="minorHAnsi" w:hAnsiTheme="minorHAnsi"/>
          <w:sz w:val="28"/>
          <w:szCs w:val="28"/>
        </w:rPr>
        <w:t>First</w:t>
      </w:r>
      <w:r w:rsidRPr="0085479D">
        <w:rPr>
          <w:rFonts w:asciiTheme="minorHAnsi" w:hAnsiTheme="minorHAnsi"/>
          <w:sz w:val="28"/>
          <w:szCs w:val="28"/>
          <w:lang w:val="ru-RU"/>
        </w:rPr>
        <w:t xml:space="preserve"> </w:t>
      </w:r>
      <w:r w:rsidRPr="0085479D">
        <w:rPr>
          <w:rFonts w:asciiTheme="minorHAnsi" w:hAnsiTheme="minorHAnsi"/>
          <w:sz w:val="28"/>
          <w:szCs w:val="28"/>
        </w:rPr>
        <w:t>instruction</w:t>
      </w:r>
      <w:r w:rsidRPr="0085479D">
        <w:rPr>
          <w:rFonts w:asciiTheme="minorHAnsi" w:hAnsiTheme="minorHAnsi"/>
          <w:sz w:val="28"/>
          <w:szCs w:val="28"/>
          <w:lang w:val="ru-RU"/>
        </w:rPr>
        <w:t xml:space="preserve"> 1. </w:t>
      </w:r>
      <w:r w:rsidRPr="0085479D">
        <w:rPr>
          <w:rFonts w:asciiTheme="minorHAnsi" w:hAnsiTheme="minorHAnsi"/>
          <w:sz w:val="28"/>
          <w:szCs w:val="28"/>
        </w:rPr>
        <w:t>Sub</w:t>
      </w:r>
      <w:r w:rsidRPr="0085479D">
        <w:rPr>
          <w:rFonts w:asciiTheme="minorHAnsi" w:hAnsiTheme="minorHAnsi"/>
          <w:sz w:val="28"/>
          <w:szCs w:val="28"/>
          <w:lang w:val="ru-RU"/>
        </w:rPr>
        <w:t>-</w:t>
      </w:r>
      <w:r w:rsidRPr="0085479D">
        <w:rPr>
          <w:rFonts w:asciiTheme="minorHAnsi" w:hAnsiTheme="minorHAnsi"/>
          <w:sz w:val="28"/>
          <w:szCs w:val="28"/>
        </w:rPr>
        <w:t>instruction</w:t>
      </w:r>
      <w:r w:rsidRPr="0085479D">
        <w:rPr>
          <w:rFonts w:asciiTheme="minorHAnsi" w:hAnsiTheme="minorHAnsi"/>
          <w:sz w:val="28"/>
          <w:szCs w:val="28"/>
          <w:lang w:val="ru-RU"/>
        </w:rPr>
        <w:t xml:space="preserve"> 1. </w:t>
      </w:r>
      <w:r w:rsidRPr="0085479D">
        <w:rPr>
          <w:rFonts w:asciiTheme="minorHAnsi" w:hAnsiTheme="minorHAnsi"/>
          <w:sz w:val="28"/>
          <w:szCs w:val="28"/>
        </w:rPr>
        <w:t>Sub</w:t>
      </w:r>
      <w:r w:rsidRPr="0085479D">
        <w:rPr>
          <w:rFonts w:asciiTheme="minorHAnsi" w:hAnsiTheme="minorHAnsi"/>
          <w:sz w:val="28"/>
          <w:szCs w:val="28"/>
          <w:lang w:val="ru-RU"/>
        </w:rPr>
        <w:t/>
      </w:r>
      <w:r w:rsidRPr="0085479D">
        <w:rPr>
          <w:rFonts w:asciiTheme="minorHAnsi" w:hAnsiTheme="minorHAnsi"/>
          <w:sz w:val="28"/>
          <w:szCs w:val="28"/>
        </w:rPr>
        <w:t>instruction</w:t>
      </w:r>
      <w:r w:rsidRPr="0085479D">
        <w:rPr>
          <w:rFonts w:asciiTheme="minorHAnsi" w:hAnsiTheme="minorHAnsi"/>
          <w:sz w:val="28"/>
          <w:szCs w:val="28"/>
          <w:lang w:val="ru-RU"/>
        </w:rPr>
        <w:t xml:space="preserve"> 1. </w:t>
      </w:r>
      <w:r w:rsidRPr="0085479D">
        <w:rPr>
          <w:rFonts w:asciiTheme="minorHAnsi" w:hAnsiTheme="minorHAnsi"/>
          <w:sz w:val="28"/>
          <w:szCs w:val="28"/>
        </w:rPr>
        <w:t>Second</w:t>
      </w:r>
      <w:r w:rsidRPr="0085479D">
        <w:rPr>
          <w:rFonts w:asciiTheme="minorHAnsi" w:hAnsiTheme="minorHAnsi"/>
          <w:sz w:val="28"/>
          <w:szCs w:val="28"/>
          <w:lang w:val="ru-RU"/>
        </w:rPr>
        <w:t xml:space="preserve"> </w:t>
      </w:r>
      <w:r w:rsidRPr="0085479D">
        <w:rPr>
          <w:rFonts w:asciiTheme="minorHAnsi" w:hAnsiTheme="minorHAnsi"/>
          <w:sz w:val="28"/>
          <w:szCs w:val="28"/>
        </w:rPr>
        <w:t>instruction</w:t>
      </w:r>
      <w:r w:rsidRPr="0085479D">
        <w:rPr>
          <w:rFonts w:asciiTheme="minorHAnsi" w:hAnsiTheme="minorHAnsi"/>
          <w:sz w:val="28"/>
          <w:szCs w:val="28"/>
          <w:lang w:val="ru-RU"/>
        </w:rPr>
        <w:t xml:space="preserve"> Чтобы вложить один список в другой, добавьте отступ для элементов дочернего списка: 1. </w:t>
      </w:r>
      <w:r w:rsidRPr="0085479D">
        <w:rPr>
          <w:rFonts w:asciiTheme="minorHAnsi" w:hAnsiTheme="minorHAnsi"/>
          <w:sz w:val="28"/>
          <w:szCs w:val="28"/>
        </w:rPr>
        <w:t>First</w:t>
      </w:r>
      <w:r w:rsidRPr="0085479D">
        <w:rPr>
          <w:rFonts w:asciiTheme="minorHAnsi" w:hAnsiTheme="minorHAnsi"/>
          <w:sz w:val="28"/>
          <w:szCs w:val="28"/>
          <w:lang w:val="ru-RU"/>
        </w:rPr>
        <w:t xml:space="preserve"> </w:t>
      </w:r>
      <w:r w:rsidRPr="0085479D">
        <w:rPr>
          <w:rFonts w:asciiTheme="minorHAnsi" w:hAnsiTheme="minorHAnsi"/>
          <w:sz w:val="28"/>
          <w:szCs w:val="28"/>
        </w:rPr>
        <w:t>instruction</w:t>
      </w:r>
      <w:r w:rsidRPr="0085479D">
        <w:rPr>
          <w:rFonts w:asciiTheme="minorHAnsi" w:hAnsiTheme="minorHAnsi"/>
          <w:sz w:val="28"/>
          <w:szCs w:val="28"/>
          <w:lang w:val="ru-RU"/>
        </w:rPr>
        <w:t xml:space="preserve"> 1. </w:t>
      </w:r>
      <w:r w:rsidRPr="0085479D">
        <w:rPr>
          <w:rFonts w:asciiTheme="minorHAnsi" w:hAnsiTheme="minorHAnsi"/>
          <w:sz w:val="28"/>
          <w:szCs w:val="28"/>
        </w:rPr>
        <w:t>Second</w:t>
      </w:r>
      <w:r w:rsidRPr="0085479D">
        <w:rPr>
          <w:rFonts w:asciiTheme="minorHAnsi" w:hAnsiTheme="minorHAnsi"/>
          <w:sz w:val="28"/>
          <w:szCs w:val="28"/>
          <w:lang w:val="ru-RU"/>
        </w:rPr>
        <w:t xml:space="preserve"> </w:t>
      </w:r>
      <w:r w:rsidRPr="0085479D">
        <w:rPr>
          <w:rFonts w:asciiTheme="minorHAnsi" w:hAnsiTheme="minorHAnsi"/>
          <w:sz w:val="28"/>
          <w:szCs w:val="28"/>
        </w:rPr>
        <w:t>instruction</w:t>
      </w:r>
      <w:r w:rsidRPr="0085479D">
        <w:rPr>
          <w:rFonts w:asciiTheme="minorHAnsi" w:hAnsiTheme="minorHAnsi"/>
          <w:sz w:val="28"/>
          <w:szCs w:val="28"/>
          <w:lang w:val="ru-RU"/>
        </w:rPr>
        <w:t xml:space="preserve"> 1. </w:t>
      </w:r>
      <w:r w:rsidRPr="0085479D">
        <w:rPr>
          <w:rFonts w:asciiTheme="minorHAnsi" w:hAnsiTheme="minorHAnsi"/>
          <w:sz w:val="28"/>
          <w:szCs w:val="28"/>
        </w:rPr>
        <w:t>Third</w:t>
      </w:r>
      <w:r w:rsidRPr="0085479D">
        <w:rPr>
          <w:rFonts w:asciiTheme="minorHAnsi" w:hAnsiTheme="minorHAnsi"/>
          <w:sz w:val="28"/>
          <w:szCs w:val="28"/>
          <w:lang w:val="ru-RU"/>
        </w:rPr>
        <w:t xml:space="preserve"> </w:t>
      </w:r>
      <w:r w:rsidRPr="0085479D">
        <w:rPr>
          <w:rFonts w:asciiTheme="minorHAnsi" w:hAnsiTheme="minorHAnsi"/>
          <w:sz w:val="28"/>
          <w:szCs w:val="28"/>
        </w:rPr>
        <w:t>instruction</w:t>
      </w:r>
      <w:r w:rsidRPr="0085479D">
        <w:rPr>
          <w:rFonts w:asciiTheme="minorHAnsi" w:hAnsiTheme="minorHAnsi"/>
          <w:sz w:val="28"/>
          <w:szCs w:val="28"/>
          <w:lang w:val="ru-RU"/>
        </w:rPr>
        <w:t xml:space="preserve"> Неупорядоченный (маркированный) список можно отформатировать с помощью звездочек или тире: * </w:t>
      </w:r>
      <w:r w:rsidRPr="0085479D">
        <w:rPr>
          <w:rFonts w:asciiTheme="minorHAnsi" w:hAnsiTheme="minorHAnsi"/>
          <w:sz w:val="28"/>
          <w:szCs w:val="28"/>
        </w:rPr>
        <w:t>List</w:t>
      </w:r>
      <w:r w:rsidRPr="0085479D">
        <w:rPr>
          <w:rFonts w:asciiTheme="minorHAnsi" w:hAnsiTheme="minorHAnsi"/>
          <w:sz w:val="28"/>
          <w:szCs w:val="28"/>
          <w:lang w:val="ru-RU"/>
        </w:rPr>
        <w:t xml:space="preserve"> </w:t>
      </w:r>
      <w:r w:rsidRPr="0085479D">
        <w:rPr>
          <w:rFonts w:asciiTheme="minorHAnsi" w:hAnsiTheme="minorHAnsi"/>
          <w:sz w:val="28"/>
          <w:szCs w:val="28"/>
        </w:rPr>
        <w:t>item</w:t>
      </w:r>
      <w:r w:rsidRPr="0085479D">
        <w:rPr>
          <w:rFonts w:asciiTheme="minorHAnsi" w:hAnsiTheme="minorHAnsi"/>
          <w:sz w:val="28"/>
          <w:szCs w:val="28"/>
          <w:lang w:val="ru-RU"/>
        </w:rPr>
        <w:t xml:space="preserve"> 1 * </w:t>
      </w:r>
      <w:r w:rsidRPr="0085479D">
        <w:rPr>
          <w:rFonts w:asciiTheme="minorHAnsi" w:hAnsiTheme="minorHAnsi"/>
          <w:sz w:val="28"/>
          <w:szCs w:val="28"/>
        </w:rPr>
        <w:t>List</w:t>
      </w:r>
      <w:r w:rsidRPr="0085479D">
        <w:rPr>
          <w:rFonts w:asciiTheme="minorHAnsi" w:hAnsiTheme="minorHAnsi"/>
          <w:sz w:val="28"/>
          <w:szCs w:val="28"/>
          <w:lang w:val="ru-RU"/>
        </w:rPr>
        <w:t xml:space="preserve"> </w:t>
      </w:r>
      <w:r w:rsidRPr="0085479D">
        <w:rPr>
          <w:rFonts w:asciiTheme="minorHAnsi" w:hAnsiTheme="minorHAnsi"/>
          <w:sz w:val="28"/>
          <w:szCs w:val="28"/>
        </w:rPr>
        <w:t>item</w:t>
      </w:r>
      <w:r w:rsidRPr="0085479D">
        <w:rPr>
          <w:rFonts w:asciiTheme="minorHAnsi" w:hAnsiTheme="minorHAnsi"/>
          <w:sz w:val="28"/>
          <w:szCs w:val="28"/>
          <w:lang w:val="ru-RU"/>
        </w:rPr>
        <w:t xml:space="preserve"> 2 * </w:t>
      </w:r>
      <w:r w:rsidRPr="0085479D">
        <w:rPr>
          <w:rFonts w:asciiTheme="minorHAnsi" w:hAnsiTheme="minorHAnsi"/>
          <w:sz w:val="28"/>
          <w:szCs w:val="28"/>
        </w:rPr>
        <w:t>List</w:t>
      </w:r>
      <w:r w:rsidRPr="0085479D">
        <w:rPr>
          <w:rFonts w:asciiTheme="minorHAnsi" w:hAnsiTheme="minorHAnsi"/>
          <w:sz w:val="28"/>
          <w:szCs w:val="28"/>
          <w:lang w:val="ru-RU"/>
        </w:rPr>
        <w:t xml:space="preserve"> </w:t>
      </w:r>
      <w:r w:rsidRPr="0085479D">
        <w:rPr>
          <w:rFonts w:asciiTheme="minorHAnsi" w:hAnsiTheme="minorHAnsi"/>
          <w:sz w:val="28"/>
          <w:szCs w:val="28"/>
        </w:rPr>
        <w:t>item</w:t>
      </w:r>
      <w:r w:rsidRPr="0085479D">
        <w:rPr>
          <w:rFonts w:asciiTheme="minorHAnsi" w:hAnsiTheme="minorHAnsi"/>
          <w:sz w:val="28"/>
          <w:szCs w:val="28"/>
          <w:lang w:val="ru-RU"/>
        </w:rPr>
        <w:t xml:space="preserve"> 3 Чтобы вложить один список в другой, добавьте отступ для элементов дочернего списка: - </w:t>
      </w:r>
      <w:r w:rsidRPr="0085479D">
        <w:rPr>
          <w:rFonts w:asciiTheme="minorHAnsi" w:hAnsiTheme="minorHAnsi"/>
          <w:sz w:val="28"/>
          <w:szCs w:val="28"/>
        </w:rPr>
        <w:t>List</w:t>
      </w:r>
      <w:r w:rsidRPr="0085479D">
        <w:rPr>
          <w:rFonts w:asciiTheme="minorHAnsi" w:hAnsiTheme="minorHAnsi"/>
          <w:sz w:val="28"/>
          <w:szCs w:val="28"/>
          <w:lang w:val="ru-RU"/>
        </w:rPr>
        <w:t xml:space="preserve"> </w:t>
      </w:r>
      <w:r w:rsidRPr="0085479D">
        <w:rPr>
          <w:rFonts w:asciiTheme="minorHAnsi" w:hAnsiTheme="minorHAnsi"/>
          <w:sz w:val="28"/>
          <w:szCs w:val="28"/>
        </w:rPr>
        <w:t>item</w:t>
      </w:r>
      <w:r w:rsidRPr="0085479D">
        <w:rPr>
          <w:rFonts w:asciiTheme="minorHAnsi" w:hAnsiTheme="minorHAnsi"/>
          <w:sz w:val="28"/>
          <w:szCs w:val="28"/>
          <w:lang w:val="ru-RU"/>
        </w:rPr>
        <w:t xml:space="preserve"> 1 - </w:t>
      </w:r>
      <w:r w:rsidRPr="0085479D">
        <w:rPr>
          <w:rFonts w:asciiTheme="minorHAnsi" w:hAnsiTheme="minorHAnsi"/>
          <w:sz w:val="28"/>
          <w:szCs w:val="28"/>
        </w:rPr>
        <w:t>List</w:t>
      </w:r>
      <w:r w:rsidRPr="0085479D">
        <w:rPr>
          <w:rFonts w:asciiTheme="minorHAnsi" w:hAnsiTheme="minorHAnsi"/>
          <w:sz w:val="28"/>
          <w:szCs w:val="28"/>
          <w:lang w:val="ru-RU"/>
        </w:rPr>
        <w:t xml:space="preserve"> </w:t>
      </w:r>
      <w:r w:rsidRPr="0085479D">
        <w:rPr>
          <w:rFonts w:asciiTheme="minorHAnsi" w:hAnsiTheme="minorHAnsi"/>
          <w:sz w:val="28"/>
          <w:szCs w:val="28"/>
        </w:rPr>
        <w:t>item</w:t>
      </w:r>
      <w:r w:rsidRPr="0085479D">
        <w:rPr>
          <w:rFonts w:asciiTheme="minorHAnsi" w:hAnsiTheme="minorHAnsi"/>
          <w:sz w:val="28"/>
          <w:szCs w:val="28"/>
          <w:lang w:val="ru-RU"/>
        </w:rPr>
        <w:t xml:space="preserve"> </w:t>
      </w:r>
      <w:r w:rsidRPr="0085479D">
        <w:rPr>
          <w:rFonts w:asciiTheme="minorHAnsi" w:hAnsiTheme="minorHAnsi"/>
          <w:sz w:val="28"/>
          <w:szCs w:val="28"/>
        </w:rPr>
        <w:t>A</w:t>
      </w:r>
      <w:r w:rsidRPr="0085479D">
        <w:rPr>
          <w:rFonts w:asciiTheme="minorHAnsi" w:hAnsiTheme="minorHAnsi"/>
          <w:sz w:val="28"/>
          <w:szCs w:val="28"/>
          <w:lang w:val="ru-RU"/>
        </w:rPr>
        <w:t xml:space="preserve"> - </w:t>
      </w:r>
      <w:r w:rsidRPr="0085479D">
        <w:rPr>
          <w:rFonts w:asciiTheme="minorHAnsi" w:hAnsiTheme="minorHAnsi"/>
          <w:sz w:val="28"/>
          <w:szCs w:val="28"/>
        </w:rPr>
        <w:t>List</w:t>
      </w:r>
      <w:r w:rsidRPr="0085479D">
        <w:rPr>
          <w:rFonts w:asciiTheme="minorHAnsi" w:hAnsiTheme="minorHAnsi"/>
          <w:sz w:val="28"/>
          <w:szCs w:val="28"/>
          <w:lang w:val="ru-RU"/>
        </w:rPr>
        <w:t xml:space="preserve"> </w:t>
      </w:r>
      <w:r w:rsidRPr="0085479D">
        <w:rPr>
          <w:rFonts w:asciiTheme="minorHAnsi" w:hAnsiTheme="minorHAnsi"/>
          <w:sz w:val="28"/>
          <w:szCs w:val="28"/>
        </w:rPr>
        <w:t>item</w:t>
      </w:r>
      <w:r w:rsidRPr="0085479D">
        <w:rPr>
          <w:rFonts w:asciiTheme="minorHAnsi" w:hAnsiTheme="minorHAnsi"/>
          <w:sz w:val="28"/>
          <w:szCs w:val="28"/>
          <w:lang w:val="ru-RU"/>
        </w:rPr>
        <w:t xml:space="preserve"> </w:t>
      </w:r>
      <w:r w:rsidRPr="0085479D">
        <w:rPr>
          <w:rFonts w:asciiTheme="minorHAnsi" w:hAnsiTheme="minorHAnsi"/>
          <w:sz w:val="28"/>
          <w:szCs w:val="28"/>
        </w:rPr>
        <w:t>B</w:t>
      </w:r>
      <w:r w:rsidRPr="0085479D">
        <w:rPr>
          <w:rFonts w:asciiTheme="minorHAnsi" w:hAnsiTheme="minorHAnsi"/>
          <w:sz w:val="28"/>
          <w:szCs w:val="28"/>
          <w:lang w:val="ru-RU"/>
        </w:rPr>
        <w:t xml:space="preserve"> - </w:t>
      </w:r>
      <w:r w:rsidRPr="0085479D">
        <w:rPr>
          <w:rFonts w:asciiTheme="minorHAnsi" w:hAnsiTheme="minorHAnsi"/>
          <w:sz w:val="28"/>
          <w:szCs w:val="28"/>
        </w:rPr>
        <w:t>List</w:t>
      </w:r>
      <w:r w:rsidRPr="0085479D">
        <w:rPr>
          <w:rFonts w:asciiTheme="minorHAnsi" w:hAnsiTheme="minorHAnsi"/>
          <w:sz w:val="28"/>
          <w:szCs w:val="28"/>
          <w:lang w:val="ru-RU"/>
        </w:rPr>
        <w:t xml:space="preserve"> </w:t>
      </w:r>
      <w:r w:rsidRPr="0085479D">
        <w:rPr>
          <w:rFonts w:asciiTheme="minorHAnsi" w:hAnsiTheme="minorHAnsi"/>
          <w:sz w:val="28"/>
          <w:szCs w:val="28"/>
        </w:rPr>
        <w:t>item</w:t>
      </w:r>
      <w:r w:rsidRPr="0085479D">
        <w:rPr>
          <w:rFonts w:asciiTheme="minorHAnsi" w:hAnsiTheme="minorHAnsi"/>
          <w:sz w:val="28"/>
          <w:szCs w:val="28"/>
          <w:lang w:val="ru-RU"/>
        </w:rPr>
        <w:t xml:space="preserve"> 2 Синтаксис </w:t>
      </w:r>
      <w:r w:rsidRPr="0085479D">
        <w:rPr>
          <w:rFonts w:asciiTheme="minorHAnsi" w:hAnsiTheme="minorHAnsi"/>
          <w:sz w:val="28"/>
          <w:szCs w:val="28"/>
        </w:rPr>
        <w:t>Markdown</w:t>
      </w:r>
      <w:r w:rsidRPr="0085479D">
        <w:rPr>
          <w:rFonts w:asciiTheme="minorHAnsi" w:hAnsiTheme="minorHAnsi"/>
          <w:sz w:val="28"/>
          <w:szCs w:val="28"/>
          <w:lang w:val="ru-RU"/>
        </w:rPr>
        <w:t xml:space="preserve"> для встроенной ссылки состоит из части [</w:t>
      </w:r>
      <w:r w:rsidRPr="0085479D">
        <w:rPr>
          <w:rFonts w:asciiTheme="minorHAnsi" w:hAnsiTheme="minorHAnsi"/>
          <w:sz w:val="28"/>
          <w:szCs w:val="28"/>
        </w:rPr>
        <w:t>link</w:t>
      </w:r>
      <w:r w:rsidRPr="0085479D">
        <w:rPr>
          <w:rFonts w:asciiTheme="minorHAnsi" w:hAnsiTheme="minorHAnsi"/>
          <w:sz w:val="28"/>
          <w:szCs w:val="28"/>
          <w:lang w:val="ru-RU"/>
        </w:rPr>
        <w:t xml:space="preserve"> </w:t>
      </w:r>
      <w:r w:rsidRPr="0085479D">
        <w:rPr>
          <w:rFonts w:asciiTheme="minorHAnsi" w:hAnsiTheme="minorHAnsi"/>
          <w:sz w:val="28"/>
          <w:szCs w:val="28"/>
        </w:rPr>
        <w:t>text</w:t>
      </w:r>
      <w:r w:rsidRPr="0085479D">
        <w:rPr>
          <w:rFonts w:asciiTheme="minorHAnsi" w:hAnsiTheme="minorHAnsi"/>
          <w:sz w:val="28"/>
          <w:szCs w:val="28"/>
          <w:lang w:val="ru-RU"/>
        </w:rPr>
        <w:t>], представляющей текст гиперссылки, и части (</w:t>
      </w:r>
      <w:r w:rsidRPr="0085479D">
        <w:rPr>
          <w:rFonts w:asciiTheme="minorHAnsi" w:hAnsiTheme="minorHAnsi"/>
          <w:sz w:val="28"/>
          <w:szCs w:val="28"/>
        </w:rPr>
        <w:t>file</w:t>
      </w:r>
      <w:r w:rsidRPr="0085479D">
        <w:rPr>
          <w:rFonts w:asciiTheme="minorHAnsi" w:hAnsiTheme="minorHAnsi"/>
          <w:sz w:val="28"/>
          <w:szCs w:val="28"/>
          <w:lang w:val="ru-RU"/>
        </w:rPr>
        <w:t>-</w:t>
      </w:r>
      <w:r w:rsidRPr="0085479D">
        <w:rPr>
          <w:rFonts w:asciiTheme="minorHAnsi" w:hAnsiTheme="minorHAnsi"/>
          <w:sz w:val="28"/>
          <w:szCs w:val="28"/>
        </w:rPr>
        <w:t>name</w:t>
      </w:r>
      <w:r w:rsidRPr="0085479D">
        <w:rPr>
          <w:rFonts w:asciiTheme="minorHAnsi" w:hAnsiTheme="minorHAnsi"/>
          <w:sz w:val="28"/>
          <w:szCs w:val="28"/>
          <w:lang w:val="ru-RU"/>
        </w:rPr>
        <w:t>.</w:t>
      </w:r>
      <w:r w:rsidRPr="0085479D">
        <w:rPr>
          <w:rFonts w:asciiTheme="minorHAnsi" w:hAnsiTheme="minorHAnsi"/>
          <w:sz w:val="28"/>
          <w:szCs w:val="28"/>
        </w:rPr>
        <w:t>md</w:t>
      </w:r>
      <w:r w:rsidRPr="0085479D">
        <w:rPr>
          <w:rFonts w:asciiTheme="minorHAnsi" w:hAnsiTheme="minorHAnsi"/>
          <w:sz w:val="28"/>
          <w:szCs w:val="28"/>
          <w:lang w:val="ru-RU"/>
        </w:rPr>
        <w:t xml:space="preserve">) – </w:t>
      </w:r>
      <w:r w:rsidRPr="0085479D">
        <w:rPr>
          <w:rFonts w:asciiTheme="minorHAnsi" w:hAnsiTheme="minorHAnsi"/>
          <w:sz w:val="28"/>
          <w:szCs w:val="28"/>
        </w:rPr>
        <w:t>URL</w:t>
      </w:r>
      <w:r w:rsidRPr="0085479D">
        <w:rPr>
          <w:rFonts w:asciiTheme="minorHAnsi" w:hAnsiTheme="minorHAnsi"/>
          <w:sz w:val="28"/>
          <w:szCs w:val="28"/>
          <w:lang w:val="ru-RU"/>
        </w:rPr>
        <w:t xml:space="preserve">-адреса или имени файла, на который дается ссылка: </w:t>
      </w:r>
      <w:r w:rsidRPr="0085479D">
        <w:rPr>
          <w:rFonts w:asciiTheme="minorHAnsi" w:hAnsiTheme="minorHAnsi"/>
          <w:sz w:val="28"/>
          <w:szCs w:val="28"/>
        </w:rPr>
        <w:t>link</w:t>
      </w:r>
      <w:r w:rsidRPr="0085479D">
        <w:rPr>
          <w:rFonts w:asciiTheme="minorHAnsi" w:hAnsiTheme="minorHAnsi"/>
          <w:sz w:val="28"/>
          <w:szCs w:val="28"/>
          <w:lang w:val="ru-RU"/>
        </w:rPr>
        <w:t xml:space="preserve"> </w:t>
      </w:r>
      <w:r w:rsidRPr="0085479D">
        <w:rPr>
          <w:rFonts w:asciiTheme="minorHAnsi" w:hAnsiTheme="minorHAnsi"/>
          <w:sz w:val="28"/>
          <w:szCs w:val="28"/>
        </w:rPr>
        <w:t>text</w:t>
      </w:r>
      <w:r w:rsidRPr="0085479D">
        <w:rPr>
          <w:rFonts w:asciiTheme="minorHAnsi" w:hAnsiTheme="minorHAnsi"/>
          <w:sz w:val="28"/>
          <w:szCs w:val="28"/>
          <w:lang w:val="ru-RU"/>
        </w:rPr>
        <w:t xml:space="preserve"> или </w:t>
      </w:r>
      <w:r w:rsidRPr="0085479D">
        <w:rPr>
          <w:rFonts w:asciiTheme="minorHAnsi" w:hAnsiTheme="minorHAnsi"/>
          <w:sz w:val="28"/>
          <w:szCs w:val="28"/>
        </w:rPr>
        <w:t>link</w:t>
      </w:r>
      <w:r w:rsidRPr="0085479D">
        <w:rPr>
          <w:rFonts w:asciiTheme="minorHAnsi" w:hAnsiTheme="minorHAnsi"/>
          <w:sz w:val="28"/>
          <w:szCs w:val="28"/>
          <w:lang w:val="ru-RU"/>
        </w:rPr>
        <w:t xml:space="preserve"> </w:t>
      </w:r>
      <w:r w:rsidRPr="0085479D">
        <w:rPr>
          <w:rFonts w:asciiTheme="minorHAnsi" w:hAnsiTheme="minorHAnsi"/>
          <w:sz w:val="28"/>
          <w:szCs w:val="28"/>
        </w:rPr>
        <w:t>text</w:t>
      </w:r>
      <w:r w:rsidRPr="0085479D">
        <w:rPr>
          <w:rFonts w:asciiTheme="minorHAnsi" w:hAnsiTheme="minorHAnsi"/>
          <w:sz w:val="28"/>
          <w:szCs w:val="28"/>
          <w:lang w:val="ru-RU"/>
        </w:rPr>
        <w:t xml:space="preserve"> </w:t>
      </w:r>
      <w:r w:rsidRPr="0085479D">
        <w:rPr>
          <w:rFonts w:asciiTheme="minorHAnsi" w:hAnsiTheme="minorHAnsi"/>
          <w:sz w:val="28"/>
          <w:szCs w:val="28"/>
        </w:rPr>
        <w:t>Markdown</w:t>
      </w:r>
      <w:r w:rsidRPr="0085479D">
        <w:rPr>
          <w:rFonts w:asciiTheme="minorHAnsi" w:hAnsiTheme="minorHAnsi"/>
          <w:sz w:val="28"/>
          <w:szCs w:val="28"/>
          <w:lang w:val="ru-RU"/>
        </w:rPr>
        <w:t xml:space="preserve"> поддерживает как встраивание фрагментов кода в предложение, так и их размещение между предложениями в виде отдельных огражденных блоков. Огражденные блоки </w:t>
      </w:r>
      <w:r w:rsidRPr="0085479D">
        <w:rPr>
          <w:rFonts w:asciiTheme="minorHAnsi" w:hAnsiTheme="minorHAnsi"/>
          <w:sz w:val="28"/>
          <w:szCs w:val="28"/>
          <w:lang w:val="ru-RU"/>
        </w:rPr>
        <w:lastRenderedPageBreak/>
        <w:t xml:space="preserve">кода — это простой способ выделить синтаксис для фрагментов кода. Общий формат огражденных блоков кода: ``` </w:t>
      </w:r>
      <w:r w:rsidRPr="0085479D">
        <w:rPr>
          <w:rFonts w:asciiTheme="minorHAnsi" w:hAnsiTheme="minorHAnsi"/>
          <w:sz w:val="28"/>
          <w:szCs w:val="28"/>
        </w:rPr>
        <w:t>language</w:t>
      </w:r>
      <w:r w:rsidRPr="0085479D">
        <w:rPr>
          <w:rFonts w:asciiTheme="minorHAnsi" w:hAnsiTheme="minorHAnsi"/>
          <w:sz w:val="28"/>
          <w:szCs w:val="28"/>
          <w:lang w:val="ru-RU"/>
        </w:rPr>
        <w:t xml:space="preserve"> </w:t>
      </w:r>
      <w:r w:rsidRPr="0085479D">
        <w:rPr>
          <w:rFonts w:asciiTheme="minorHAnsi" w:hAnsiTheme="minorHAnsi"/>
          <w:sz w:val="28"/>
          <w:szCs w:val="28"/>
        </w:rPr>
        <w:t>your</w:t>
      </w:r>
      <w:r w:rsidRPr="0085479D">
        <w:rPr>
          <w:rFonts w:asciiTheme="minorHAnsi" w:hAnsiTheme="minorHAnsi"/>
          <w:sz w:val="28"/>
          <w:szCs w:val="28"/>
          <w:lang w:val="ru-RU"/>
        </w:rPr>
        <w:t xml:space="preserve"> </w:t>
      </w:r>
      <w:r w:rsidRPr="0085479D">
        <w:rPr>
          <w:rFonts w:asciiTheme="minorHAnsi" w:hAnsiTheme="minorHAnsi"/>
          <w:sz w:val="28"/>
          <w:szCs w:val="28"/>
        </w:rPr>
        <w:t>code</w:t>
      </w:r>
      <w:r w:rsidRPr="0085479D">
        <w:rPr>
          <w:rFonts w:asciiTheme="minorHAnsi" w:hAnsiTheme="minorHAnsi"/>
          <w:sz w:val="28"/>
          <w:szCs w:val="28"/>
          <w:lang w:val="ru-RU"/>
        </w:rPr>
        <w:t xml:space="preserve"> </w:t>
      </w:r>
      <w:r w:rsidRPr="0085479D">
        <w:rPr>
          <w:rFonts w:asciiTheme="minorHAnsi" w:hAnsiTheme="minorHAnsi"/>
          <w:sz w:val="28"/>
          <w:szCs w:val="28"/>
        </w:rPr>
        <w:t>goes</w:t>
      </w:r>
      <w:r w:rsidRPr="0085479D">
        <w:rPr>
          <w:rFonts w:asciiTheme="minorHAnsi" w:hAnsiTheme="minorHAnsi"/>
          <w:sz w:val="28"/>
          <w:szCs w:val="28"/>
          <w:lang w:val="ru-RU"/>
        </w:rPr>
        <w:t xml:space="preserve"> </w:t>
      </w:r>
      <w:r w:rsidRPr="0085479D">
        <w:rPr>
          <w:rFonts w:asciiTheme="minorHAnsi" w:hAnsiTheme="minorHAnsi"/>
          <w:sz w:val="28"/>
          <w:szCs w:val="28"/>
        </w:rPr>
        <w:t>in</w:t>
      </w:r>
      <w:r w:rsidRPr="0085479D">
        <w:rPr>
          <w:rFonts w:asciiTheme="minorHAnsi" w:hAnsiTheme="minorHAnsi"/>
          <w:sz w:val="28"/>
          <w:szCs w:val="28"/>
          <w:lang w:val="ru-RU"/>
        </w:rPr>
        <w:t xml:space="preserve"> </w:t>
      </w:r>
      <w:r w:rsidRPr="0085479D">
        <w:rPr>
          <w:rFonts w:asciiTheme="minorHAnsi" w:hAnsiTheme="minorHAnsi"/>
          <w:sz w:val="28"/>
          <w:szCs w:val="28"/>
        </w:rPr>
        <w:t>here</w:t>
      </w:r>
    </w:p>
    <w:p w14:paraId="66B7692A" w14:textId="77777777" w:rsidR="0085479D" w:rsidRDefault="0085479D" w:rsidP="0085479D">
      <w:pPr>
        <w:rPr>
          <w:rFonts w:asciiTheme="minorHAnsi" w:hAnsiTheme="minorHAnsi"/>
          <w:sz w:val="28"/>
          <w:szCs w:val="28"/>
        </w:rPr>
      </w:pPr>
    </w:p>
    <w:p w14:paraId="1F1BC910" w14:textId="77777777" w:rsidR="0085479D" w:rsidRPr="0085479D" w:rsidRDefault="0085479D" w:rsidP="0085479D">
      <w:pPr>
        <w:widowControl/>
        <w:wordWrap/>
        <w:autoSpaceDE/>
        <w:autoSpaceDN/>
        <w:spacing w:before="100" w:beforeAutospacing="1" w:after="100" w:afterAutospacing="1"/>
        <w:jc w:val="left"/>
        <w:outlineLvl w:val="2"/>
        <w:rPr>
          <w:rFonts w:ascii="Times New Roman" w:eastAsia="Times New Roman"/>
          <w:b/>
          <w:bCs/>
          <w:kern w:val="0"/>
          <w:sz w:val="27"/>
          <w:szCs w:val="27"/>
          <w:lang w:val="ru-RU" w:eastAsia="fr-FR"/>
        </w:rPr>
      </w:pPr>
      <w:r w:rsidRPr="0085479D">
        <w:rPr>
          <w:rFonts w:ascii="Times New Roman" w:eastAsia="Times New Roman"/>
          <w:b/>
          <w:bCs/>
          <w:kern w:val="0"/>
          <w:sz w:val="27"/>
          <w:szCs w:val="27"/>
          <w:lang w:val="ru-RU" w:eastAsia="fr-FR"/>
        </w:rPr>
        <w:t>Инструкция по выполнению лабораторной работы</w:t>
      </w:r>
    </w:p>
    <w:p w14:paraId="07FD3239" w14:textId="77777777" w:rsidR="0085479D" w:rsidRPr="0085479D" w:rsidRDefault="0085479D" w:rsidP="0085479D">
      <w:pPr>
        <w:widowControl/>
        <w:wordWrap/>
        <w:autoSpaceDE/>
        <w:autoSpaceDN/>
        <w:spacing w:before="100" w:beforeAutospacing="1" w:after="100" w:afterAutospacing="1"/>
        <w:jc w:val="left"/>
        <w:outlineLvl w:val="3"/>
        <w:rPr>
          <w:rFonts w:ascii="Times New Roman" w:eastAsia="Times New Roman"/>
          <w:b/>
          <w:bCs/>
          <w:kern w:val="0"/>
          <w:sz w:val="24"/>
          <w:lang w:val="ru-RU" w:eastAsia="fr-FR"/>
        </w:rPr>
      </w:pPr>
      <w:r w:rsidRPr="0085479D">
        <w:rPr>
          <w:rFonts w:ascii="Times New Roman" w:eastAsia="Times New Roman"/>
          <w:b/>
          <w:bCs/>
          <w:kern w:val="0"/>
          <w:sz w:val="24"/>
          <w:lang w:val="ru-RU" w:eastAsia="fr-FR"/>
        </w:rPr>
        <w:t>1. Открытие терминала и переход в каталог курса</w:t>
      </w:r>
    </w:p>
    <w:p w14:paraId="177C6C28" w14:textId="77777777" w:rsidR="0085479D" w:rsidRPr="0085479D" w:rsidRDefault="0085479D" w:rsidP="0085479D">
      <w:pPr>
        <w:widowControl/>
        <w:wordWrap/>
        <w:autoSpaceDE/>
        <w:autoSpaceDN/>
        <w:spacing w:before="100" w:beforeAutospacing="1" w:after="100" w:afterAutospacing="1"/>
        <w:jc w:val="left"/>
        <w:rPr>
          <w:rFonts w:ascii="Times New Roman" w:eastAsia="Times New Roman"/>
          <w:kern w:val="0"/>
          <w:sz w:val="24"/>
          <w:lang w:val="ru-RU" w:eastAsia="fr-FR"/>
        </w:rPr>
      </w:pPr>
      <w:r w:rsidRPr="0085479D">
        <w:rPr>
          <w:rFonts w:ascii="Times New Roman" w:eastAsia="Times New Roman"/>
          <w:kern w:val="0"/>
          <w:sz w:val="24"/>
          <w:lang w:val="ru-RU" w:eastAsia="fr-FR"/>
        </w:rPr>
        <w:t>Открываем терминал (</w:t>
      </w:r>
      <w:r w:rsidRPr="0085479D">
        <w:rPr>
          <w:rFonts w:ascii="Courier New" w:eastAsia="Times New Roman" w:hAnsi="Courier New" w:cs="Courier New"/>
          <w:kern w:val="0"/>
          <w:szCs w:val="20"/>
          <w:lang w:val="fr-FR" w:eastAsia="fr-FR"/>
        </w:rPr>
        <w:t>Ctrl</w:t>
      </w:r>
      <w:r w:rsidRPr="0085479D">
        <w:rPr>
          <w:rFonts w:ascii="Courier New" w:eastAsia="Times New Roman" w:hAnsi="Courier New" w:cs="Courier New"/>
          <w:kern w:val="0"/>
          <w:szCs w:val="20"/>
          <w:lang w:val="ru-RU" w:eastAsia="fr-FR"/>
        </w:rPr>
        <w:t xml:space="preserve"> + </w:t>
      </w:r>
      <w:r w:rsidRPr="0085479D">
        <w:rPr>
          <w:rFonts w:ascii="Courier New" w:eastAsia="Times New Roman" w:hAnsi="Courier New" w:cs="Courier New"/>
          <w:kern w:val="0"/>
          <w:szCs w:val="20"/>
          <w:lang w:val="fr-FR" w:eastAsia="fr-FR"/>
        </w:rPr>
        <w:t>Alt</w:t>
      </w:r>
      <w:r w:rsidRPr="0085479D">
        <w:rPr>
          <w:rFonts w:ascii="Courier New" w:eastAsia="Times New Roman" w:hAnsi="Courier New" w:cs="Courier New"/>
          <w:kern w:val="0"/>
          <w:szCs w:val="20"/>
          <w:lang w:val="ru-RU" w:eastAsia="fr-FR"/>
        </w:rPr>
        <w:t xml:space="preserve"> + </w:t>
      </w:r>
      <w:r w:rsidRPr="0085479D">
        <w:rPr>
          <w:rFonts w:ascii="Courier New" w:eastAsia="Times New Roman" w:hAnsi="Courier New" w:cs="Courier New"/>
          <w:kern w:val="0"/>
          <w:szCs w:val="20"/>
          <w:lang w:val="fr-FR" w:eastAsia="fr-FR"/>
        </w:rPr>
        <w:t>T</w:t>
      </w:r>
      <w:r w:rsidRPr="0085479D">
        <w:rPr>
          <w:rFonts w:ascii="Times New Roman" w:eastAsia="Times New Roman"/>
          <w:kern w:val="0"/>
          <w:sz w:val="24"/>
          <w:lang w:val="ru-RU" w:eastAsia="fr-FR"/>
        </w:rPr>
        <w:t>) и вводим команду:</w:t>
      </w:r>
    </w:p>
    <w:p w14:paraId="1B4DFDE5" w14:textId="77777777" w:rsidR="0085479D" w:rsidRPr="0085479D" w:rsidRDefault="0085479D" w:rsidP="008547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kern w:val="0"/>
          <w:szCs w:val="20"/>
          <w:lang w:val="ru-RU" w:eastAsia="fr-FR"/>
        </w:rPr>
      </w:pPr>
      <w:r w:rsidRPr="0085479D">
        <w:rPr>
          <w:rFonts w:ascii="Courier New" w:eastAsia="Times New Roman" w:hAnsi="Courier New" w:cs="Courier New"/>
          <w:kern w:val="0"/>
          <w:szCs w:val="20"/>
          <w:lang w:val="fr-FR" w:eastAsia="fr-FR"/>
        </w:rPr>
        <w:t>cd</w:t>
      </w:r>
      <w:r w:rsidRPr="0085479D">
        <w:rPr>
          <w:rFonts w:ascii="Courier New" w:eastAsia="Times New Roman" w:hAnsi="Courier New" w:cs="Courier New"/>
          <w:kern w:val="0"/>
          <w:szCs w:val="20"/>
          <w:lang w:val="ru-RU" w:eastAsia="fr-FR"/>
        </w:rPr>
        <w:t xml:space="preserve"> ~/</w:t>
      </w:r>
      <w:r w:rsidRPr="0085479D">
        <w:rPr>
          <w:rFonts w:ascii="Courier New" w:eastAsia="Times New Roman" w:hAnsi="Courier New" w:cs="Courier New"/>
          <w:kern w:val="0"/>
          <w:szCs w:val="20"/>
          <w:lang w:val="fr-FR" w:eastAsia="fr-FR"/>
        </w:rPr>
        <w:t>work</w:t>
      </w:r>
      <w:r w:rsidRPr="0085479D">
        <w:rPr>
          <w:rFonts w:ascii="Courier New" w:eastAsia="Times New Roman" w:hAnsi="Courier New" w:cs="Courier New"/>
          <w:kern w:val="0"/>
          <w:szCs w:val="20"/>
          <w:lang w:val="ru-RU" w:eastAsia="fr-FR"/>
        </w:rPr>
        <w:t>/</w:t>
      </w:r>
      <w:r w:rsidRPr="0085479D">
        <w:rPr>
          <w:rFonts w:ascii="Courier New" w:eastAsia="Times New Roman" w:hAnsi="Courier New" w:cs="Courier New"/>
          <w:kern w:val="0"/>
          <w:szCs w:val="20"/>
          <w:lang w:val="fr-FR" w:eastAsia="fr-FR"/>
        </w:rPr>
        <w:t>study</w:t>
      </w:r>
      <w:r w:rsidRPr="0085479D">
        <w:rPr>
          <w:rFonts w:ascii="Courier New" w:eastAsia="Times New Roman" w:hAnsi="Courier New" w:cs="Courier New"/>
          <w:kern w:val="0"/>
          <w:szCs w:val="20"/>
          <w:lang w:val="ru-RU" w:eastAsia="fr-FR"/>
        </w:rPr>
        <w:t>/2023-2024/"Архитектура компьютера"/</w:t>
      </w:r>
      <w:r w:rsidRPr="0085479D">
        <w:rPr>
          <w:rFonts w:ascii="Courier New" w:eastAsia="Times New Roman" w:hAnsi="Courier New" w:cs="Courier New"/>
          <w:kern w:val="0"/>
          <w:szCs w:val="20"/>
          <w:lang w:val="fr-FR" w:eastAsia="fr-FR"/>
        </w:rPr>
        <w:t>arch</w:t>
      </w:r>
      <w:r w:rsidRPr="0085479D">
        <w:rPr>
          <w:rFonts w:ascii="Courier New" w:eastAsia="Times New Roman" w:hAnsi="Courier New" w:cs="Courier New"/>
          <w:kern w:val="0"/>
          <w:szCs w:val="20"/>
          <w:lang w:val="ru-RU" w:eastAsia="fr-FR"/>
        </w:rPr>
        <w:t>-</w:t>
      </w:r>
      <w:r w:rsidRPr="0085479D">
        <w:rPr>
          <w:rFonts w:ascii="Courier New" w:eastAsia="Times New Roman" w:hAnsi="Courier New" w:cs="Courier New"/>
          <w:kern w:val="0"/>
          <w:szCs w:val="20"/>
          <w:lang w:val="fr-FR" w:eastAsia="fr-FR"/>
        </w:rPr>
        <w:t>pc</w:t>
      </w:r>
      <w:r w:rsidRPr="0085479D">
        <w:rPr>
          <w:rFonts w:ascii="Courier New" w:eastAsia="Times New Roman" w:hAnsi="Courier New" w:cs="Courier New"/>
          <w:kern w:val="0"/>
          <w:szCs w:val="20"/>
          <w:lang w:val="ru-RU" w:eastAsia="fr-FR"/>
        </w:rPr>
        <w:t>/</w:t>
      </w:r>
    </w:p>
    <w:p w14:paraId="1A11F8FC" w14:textId="77777777" w:rsidR="0085479D" w:rsidRPr="0085479D" w:rsidRDefault="0085479D" w:rsidP="0085479D">
      <w:pPr>
        <w:widowControl/>
        <w:wordWrap/>
        <w:autoSpaceDE/>
        <w:autoSpaceDN/>
        <w:spacing w:before="100" w:beforeAutospacing="1" w:after="100" w:afterAutospacing="1"/>
        <w:jc w:val="left"/>
        <w:outlineLvl w:val="3"/>
        <w:rPr>
          <w:rFonts w:ascii="Times New Roman" w:eastAsia="Times New Roman"/>
          <w:b/>
          <w:bCs/>
          <w:kern w:val="0"/>
          <w:sz w:val="24"/>
          <w:lang w:val="ru-RU" w:eastAsia="fr-FR"/>
        </w:rPr>
      </w:pPr>
      <w:r w:rsidRPr="0085479D">
        <w:rPr>
          <w:rFonts w:ascii="Times New Roman" w:eastAsia="Times New Roman"/>
          <w:b/>
          <w:bCs/>
          <w:kern w:val="0"/>
          <w:sz w:val="24"/>
          <w:lang w:val="ru-RU" w:eastAsia="fr-FR"/>
        </w:rPr>
        <w:t>2. Обновление локального репозитория</w:t>
      </w:r>
    </w:p>
    <w:p w14:paraId="3E899744" w14:textId="77777777" w:rsidR="0085479D" w:rsidRPr="0085479D" w:rsidRDefault="0085479D" w:rsidP="0085479D">
      <w:pPr>
        <w:widowControl/>
        <w:wordWrap/>
        <w:autoSpaceDE/>
        <w:autoSpaceDN/>
        <w:spacing w:before="100" w:beforeAutospacing="1" w:after="100" w:afterAutospacing="1"/>
        <w:jc w:val="left"/>
        <w:rPr>
          <w:rFonts w:ascii="Times New Roman" w:eastAsia="Times New Roman"/>
          <w:kern w:val="0"/>
          <w:sz w:val="24"/>
          <w:lang w:val="ru-RU" w:eastAsia="fr-FR"/>
        </w:rPr>
      </w:pPr>
      <w:r w:rsidRPr="0085479D">
        <w:rPr>
          <w:rFonts w:ascii="Times New Roman" w:eastAsia="Times New Roman"/>
          <w:kern w:val="0"/>
          <w:sz w:val="24"/>
          <w:lang w:val="ru-RU" w:eastAsia="fr-FR"/>
        </w:rPr>
        <w:t>Скачиваем последние изменения из удаленного репозитория:</w:t>
      </w:r>
    </w:p>
    <w:p w14:paraId="3F7CDCA0" w14:textId="77777777" w:rsidR="0085479D" w:rsidRPr="0085479D" w:rsidRDefault="0085479D" w:rsidP="008547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kern w:val="0"/>
          <w:szCs w:val="20"/>
          <w:lang w:val="ru-RU" w:eastAsia="fr-FR"/>
        </w:rPr>
      </w:pPr>
      <w:r w:rsidRPr="0085479D">
        <w:rPr>
          <w:rFonts w:ascii="Courier New" w:eastAsia="Times New Roman" w:hAnsi="Courier New" w:cs="Courier New"/>
          <w:kern w:val="0"/>
          <w:szCs w:val="20"/>
          <w:lang w:val="fr-FR" w:eastAsia="fr-FR"/>
        </w:rPr>
        <w:t>git</w:t>
      </w:r>
      <w:r w:rsidRPr="0085479D">
        <w:rPr>
          <w:rFonts w:ascii="Courier New" w:eastAsia="Times New Roman" w:hAnsi="Courier New" w:cs="Courier New"/>
          <w:kern w:val="0"/>
          <w:szCs w:val="20"/>
          <w:lang w:val="ru-RU" w:eastAsia="fr-FR"/>
        </w:rPr>
        <w:t xml:space="preserve"> </w:t>
      </w:r>
      <w:r w:rsidRPr="0085479D">
        <w:rPr>
          <w:rFonts w:ascii="Courier New" w:eastAsia="Times New Roman" w:hAnsi="Courier New" w:cs="Courier New"/>
          <w:kern w:val="0"/>
          <w:szCs w:val="20"/>
          <w:lang w:val="fr-FR" w:eastAsia="fr-FR"/>
        </w:rPr>
        <w:t>pull</w:t>
      </w:r>
    </w:p>
    <w:p w14:paraId="3428C68F" w14:textId="77777777" w:rsidR="0085479D" w:rsidRPr="0085479D" w:rsidRDefault="0085479D" w:rsidP="0085479D">
      <w:pPr>
        <w:widowControl/>
        <w:wordWrap/>
        <w:autoSpaceDE/>
        <w:autoSpaceDN/>
        <w:spacing w:before="100" w:beforeAutospacing="1" w:after="100" w:afterAutospacing="1"/>
        <w:jc w:val="left"/>
        <w:outlineLvl w:val="3"/>
        <w:rPr>
          <w:rFonts w:ascii="Times New Roman" w:eastAsia="Times New Roman"/>
          <w:b/>
          <w:bCs/>
          <w:kern w:val="0"/>
          <w:sz w:val="24"/>
          <w:lang w:val="ru-RU" w:eastAsia="fr-FR"/>
        </w:rPr>
      </w:pPr>
      <w:r w:rsidRPr="0085479D">
        <w:rPr>
          <w:rFonts w:ascii="Times New Roman" w:eastAsia="Times New Roman"/>
          <w:b/>
          <w:bCs/>
          <w:kern w:val="0"/>
          <w:sz w:val="24"/>
          <w:lang w:val="ru-RU" w:eastAsia="fr-FR"/>
        </w:rPr>
        <w:t>3. Переход в каталог с шаблоном отчёта</w:t>
      </w:r>
    </w:p>
    <w:p w14:paraId="1B562D06" w14:textId="77777777" w:rsidR="0085479D" w:rsidRPr="0085479D" w:rsidRDefault="0085479D" w:rsidP="008547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kern w:val="0"/>
          <w:szCs w:val="20"/>
          <w:lang w:val="ru-RU" w:eastAsia="fr-FR"/>
        </w:rPr>
      </w:pPr>
      <w:r w:rsidRPr="0085479D">
        <w:rPr>
          <w:rFonts w:ascii="Courier New" w:eastAsia="Times New Roman" w:hAnsi="Courier New" w:cs="Courier New"/>
          <w:kern w:val="0"/>
          <w:szCs w:val="20"/>
          <w:lang w:val="fr-FR" w:eastAsia="fr-FR"/>
        </w:rPr>
        <w:t>cd</w:t>
      </w:r>
      <w:r w:rsidRPr="0085479D">
        <w:rPr>
          <w:rFonts w:ascii="Courier New" w:eastAsia="Times New Roman" w:hAnsi="Courier New" w:cs="Courier New"/>
          <w:kern w:val="0"/>
          <w:szCs w:val="20"/>
          <w:lang w:val="ru-RU" w:eastAsia="fr-FR"/>
        </w:rPr>
        <w:t xml:space="preserve"> ~/</w:t>
      </w:r>
      <w:r w:rsidRPr="0085479D">
        <w:rPr>
          <w:rFonts w:ascii="Courier New" w:eastAsia="Times New Roman" w:hAnsi="Courier New" w:cs="Courier New"/>
          <w:kern w:val="0"/>
          <w:szCs w:val="20"/>
          <w:lang w:val="fr-FR" w:eastAsia="fr-FR"/>
        </w:rPr>
        <w:t>work</w:t>
      </w:r>
      <w:r w:rsidRPr="0085479D">
        <w:rPr>
          <w:rFonts w:ascii="Courier New" w:eastAsia="Times New Roman" w:hAnsi="Courier New" w:cs="Courier New"/>
          <w:kern w:val="0"/>
          <w:szCs w:val="20"/>
          <w:lang w:val="ru-RU" w:eastAsia="fr-FR"/>
        </w:rPr>
        <w:t>/</w:t>
      </w:r>
      <w:r w:rsidRPr="0085479D">
        <w:rPr>
          <w:rFonts w:ascii="Courier New" w:eastAsia="Times New Roman" w:hAnsi="Courier New" w:cs="Courier New"/>
          <w:kern w:val="0"/>
          <w:szCs w:val="20"/>
          <w:lang w:val="fr-FR" w:eastAsia="fr-FR"/>
        </w:rPr>
        <w:t>study</w:t>
      </w:r>
      <w:r w:rsidRPr="0085479D">
        <w:rPr>
          <w:rFonts w:ascii="Courier New" w:eastAsia="Times New Roman" w:hAnsi="Courier New" w:cs="Courier New"/>
          <w:kern w:val="0"/>
          <w:szCs w:val="20"/>
          <w:lang w:val="ru-RU" w:eastAsia="fr-FR"/>
        </w:rPr>
        <w:t>/2023-2024/"Архитектура компьютера"/</w:t>
      </w:r>
      <w:r w:rsidRPr="0085479D">
        <w:rPr>
          <w:rFonts w:ascii="Courier New" w:eastAsia="Times New Roman" w:hAnsi="Courier New" w:cs="Courier New"/>
          <w:kern w:val="0"/>
          <w:szCs w:val="20"/>
          <w:lang w:val="fr-FR" w:eastAsia="fr-FR"/>
        </w:rPr>
        <w:t>arch</w:t>
      </w:r>
      <w:r w:rsidRPr="0085479D">
        <w:rPr>
          <w:rFonts w:ascii="Courier New" w:eastAsia="Times New Roman" w:hAnsi="Courier New" w:cs="Courier New"/>
          <w:kern w:val="0"/>
          <w:szCs w:val="20"/>
          <w:lang w:val="ru-RU" w:eastAsia="fr-FR"/>
        </w:rPr>
        <w:t>-</w:t>
      </w:r>
      <w:r w:rsidRPr="0085479D">
        <w:rPr>
          <w:rFonts w:ascii="Courier New" w:eastAsia="Times New Roman" w:hAnsi="Courier New" w:cs="Courier New"/>
          <w:kern w:val="0"/>
          <w:szCs w:val="20"/>
          <w:lang w:val="fr-FR" w:eastAsia="fr-FR"/>
        </w:rPr>
        <w:t>pc</w:t>
      </w:r>
      <w:r w:rsidRPr="0085479D">
        <w:rPr>
          <w:rFonts w:ascii="Courier New" w:eastAsia="Times New Roman" w:hAnsi="Courier New" w:cs="Courier New"/>
          <w:kern w:val="0"/>
          <w:szCs w:val="20"/>
          <w:lang w:val="ru-RU" w:eastAsia="fr-FR"/>
        </w:rPr>
        <w:t>/</w:t>
      </w:r>
      <w:r w:rsidRPr="0085479D">
        <w:rPr>
          <w:rFonts w:ascii="Courier New" w:eastAsia="Times New Roman" w:hAnsi="Courier New" w:cs="Courier New"/>
          <w:kern w:val="0"/>
          <w:szCs w:val="20"/>
          <w:lang w:val="fr-FR" w:eastAsia="fr-FR"/>
        </w:rPr>
        <w:t>labs</w:t>
      </w:r>
      <w:r w:rsidRPr="0085479D">
        <w:rPr>
          <w:rFonts w:ascii="Courier New" w:eastAsia="Times New Roman" w:hAnsi="Courier New" w:cs="Courier New"/>
          <w:kern w:val="0"/>
          <w:szCs w:val="20"/>
          <w:lang w:val="ru-RU" w:eastAsia="fr-FR"/>
        </w:rPr>
        <w:t>/</w:t>
      </w:r>
      <w:r w:rsidRPr="0085479D">
        <w:rPr>
          <w:rFonts w:ascii="Courier New" w:eastAsia="Times New Roman" w:hAnsi="Courier New" w:cs="Courier New"/>
          <w:kern w:val="0"/>
          <w:szCs w:val="20"/>
          <w:lang w:val="fr-FR" w:eastAsia="fr-FR"/>
        </w:rPr>
        <w:t>lab</w:t>
      </w:r>
      <w:r w:rsidRPr="0085479D">
        <w:rPr>
          <w:rFonts w:ascii="Courier New" w:eastAsia="Times New Roman" w:hAnsi="Courier New" w:cs="Courier New"/>
          <w:kern w:val="0"/>
          <w:szCs w:val="20"/>
          <w:lang w:val="ru-RU" w:eastAsia="fr-FR"/>
        </w:rPr>
        <w:t>03/</w:t>
      </w:r>
      <w:r w:rsidRPr="0085479D">
        <w:rPr>
          <w:rFonts w:ascii="Courier New" w:eastAsia="Times New Roman" w:hAnsi="Courier New" w:cs="Courier New"/>
          <w:kern w:val="0"/>
          <w:szCs w:val="20"/>
          <w:lang w:val="fr-FR" w:eastAsia="fr-FR"/>
        </w:rPr>
        <w:t>report</w:t>
      </w:r>
    </w:p>
    <w:p w14:paraId="540A072F" w14:textId="77777777" w:rsidR="0085479D" w:rsidRPr="0085479D" w:rsidRDefault="0085479D" w:rsidP="0085479D">
      <w:pPr>
        <w:widowControl/>
        <w:wordWrap/>
        <w:autoSpaceDE/>
        <w:autoSpaceDN/>
        <w:spacing w:before="100" w:beforeAutospacing="1" w:after="100" w:afterAutospacing="1"/>
        <w:jc w:val="left"/>
        <w:outlineLvl w:val="3"/>
        <w:rPr>
          <w:rFonts w:ascii="Times New Roman" w:eastAsia="Times New Roman"/>
          <w:b/>
          <w:bCs/>
          <w:kern w:val="0"/>
          <w:sz w:val="24"/>
          <w:lang w:val="ru-RU" w:eastAsia="fr-FR"/>
        </w:rPr>
      </w:pPr>
      <w:r w:rsidRPr="0085479D">
        <w:rPr>
          <w:rFonts w:ascii="Times New Roman" w:eastAsia="Times New Roman"/>
          <w:b/>
          <w:bCs/>
          <w:kern w:val="0"/>
          <w:sz w:val="24"/>
          <w:lang w:val="ru-RU" w:eastAsia="fr-FR"/>
        </w:rPr>
        <w:t xml:space="preserve">4. Компиляция отчёта с помощью </w:t>
      </w:r>
      <w:r w:rsidRPr="0085479D">
        <w:rPr>
          <w:rFonts w:ascii="Times New Roman" w:eastAsia="Times New Roman"/>
          <w:b/>
          <w:bCs/>
          <w:kern w:val="0"/>
          <w:sz w:val="24"/>
          <w:lang w:val="fr-FR" w:eastAsia="fr-FR"/>
        </w:rPr>
        <w:t>Makefile</w:t>
      </w:r>
    </w:p>
    <w:p w14:paraId="1FC28545" w14:textId="77777777" w:rsidR="0085479D" w:rsidRPr="0085479D" w:rsidRDefault="0085479D" w:rsidP="008547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kern w:val="0"/>
          <w:szCs w:val="20"/>
          <w:lang w:val="ru-RU" w:eastAsia="fr-FR"/>
        </w:rPr>
      </w:pPr>
      <w:r w:rsidRPr="0085479D">
        <w:rPr>
          <w:rFonts w:ascii="Courier New" w:eastAsia="Times New Roman" w:hAnsi="Courier New" w:cs="Courier New"/>
          <w:kern w:val="0"/>
          <w:szCs w:val="20"/>
          <w:lang w:val="fr-FR" w:eastAsia="fr-FR"/>
        </w:rPr>
        <w:t>make</w:t>
      </w:r>
    </w:p>
    <w:p w14:paraId="047F70D3" w14:textId="77777777" w:rsidR="0085479D" w:rsidRPr="0085479D" w:rsidRDefault="0085479D" w:rsidP="0085479D">
      <w:pPr>
        <w:widowControl/>
        <w:wordWrap/>
        <w:autoSpaceDE/>
        <w:autoSpaceDN/>
        <w:spacing w:before="100" w:beforeAutospacing="1" w:after="100" w:afterAutospacing="1"/>
        <w:jc w:val="left"/>
        <w:rPr>
          <w:rFonts w:ascii="Times New Roman" w:eastAsia="Times New Roman"/>
          <w:kern w:val="0"/>
          <w:sz w:val="24"/>
          <w:lang w:val="ru-RU" w:eastAsia="fr-FR"/>
        </w:rPr>
      </w:pPr>
      <w:r w:rsidRPr="0085479D">
        <w:rPr>
          <w:rFonts w:ascii="Times New Roman" w:eastAsia="Times New Roman"/>
          <w:kern w:val="0"/>
          <w:sz w:val="24"/>
          <w:lang w:val="ru-RU" w:eastAsia="fr-FR"/>
        </w:rPr>
        <w:t xml:space="preserve">После успешной компиляции должны появиться файлы </w:t>
      </w:r>
      <w:r w:rsidRPr="0085479D">
        <w:rPr>
          <w:rFonts w:ascii="Times New Roman" w:eastAsia="Times New Roman"/>
          <w:b/>
          <w:bCs/>
          <w:kern w:val="0"/>
          <w:sz w:val="24"/>
          <w:lang w:val="fr-FR" w:eastAsia="fr-FR"/>
        </w:rPr>
        <w:t>report</w:t>
      </w:r>
      <w:r w:rsidRPr="0085479D">
        <w:rPr>
          <w:rFonts w:ascii="Times New Roman" w:eastAsia="Times New Roman"/>
          <w:b/>
          <w:bCs/>
          <w:kern w:val="0"/>
          <w:sz w:val="24"/>
          <w:lang w:val="ru-RU" w:eastAsia="fr-FR"/>
        </w:rPr>
        <w:t>.</w:t>
      </w:r>
      <w:r w:rsidRPr="0085479D">
        <w:rPr>
          <w:rFonts w:ascii="Times New Roman" w:eastAsia="Times New Roman"/>
          <w:b/>
          <w:bCs/>
          <w:kern w:val="0"/>
          <w:sz w:val="24"/>
          <w:lang w:val="fr-FR" w:eastAsia="fr-FR"/>
        </w:rPr>
        <w:t>pdf</w:t>
      </w:r>
      <w:r w:rsidRPr="0085479D">
        <w:rPr>
          <w:rFonts w:ascii="Times New Roman" w:eastAsia="Times New Roman"/>
          <w:kern w:val="0"/>
          <w:sz w:val="24"/>
          <w:lang w:val="ru-RU" w:eastAsia="fr-FR"/>
        </w:rPr>
        <w:t xml:space="preserve"> и </w:t>
      </w:r>
      <w:r w:rsidRPr="0085479D">
        <w:rPr>
          <w:rFonts w:ascii="Times New Roman" w:eastAsia="Times New Roman"/>
          <w:b/>
          <w:bCs/>
          <w:kern w:val="0"/>
          <w:sz w:val="24"/>
          <w:lang w:val="fr-FR" w:eastAsia="fr-FR"/>
        </w:rPr>
        <w:t>report</w:t>
      </w:r>
      <w:r w:rsidRPr="0085479D">
        <w:rPr>
          <w:rFonts w:ascii="Times New Roman" w:eastAsia="Times New Roman"/>
          <w:b/>
          <w:bCs/>
          <w:kern w:val="0"/>
          <w:sz w:val="24"/>
          <w:lang w:val="ru-RU" w:eastAsia="fr-FR"/>
        </w:rPr>
        <w:t>.</w:t>
      </w:r>
      <w:r w:rsidRPr="0085479D">
        <w:rPr>
          <w:rFonts w:ascii="Times New Roman" w:eastAsia="Times New Roman"/>
          <w:b/>
          <w:bCs/>
          <w:kern w:val="0"/>
          <w:sz w:val="24"/>
          <w:lang w:val="fr-FR" w:eastAsia="fr-FR"/>
        </w:rPr>
        <w:t>docx</w:t>
      </w:r>
      <w:r w:rsidRPr="0085479D">
        <w:rPr>
          <w:rFonts w:ascii="Times New Roman" w:eastAsia="Times New Roman"/>
          <w:kern w:val="0"/>
          <w:sz w:val="24"/>
          <w:lang w:val="ru-RU" w:eastAsia="fr-FR"/>
        </w:rPr>
        <w:t>.</w:t>
      </w:r>
      <w:r w:rsidRPr="0085479D">
        <w:rPr>
          <w:rFonts w:ascii="Times New Roman" w:eastAsia="Times New Roman"/>
          <w:kern w:val="0"/>
          <w:sz w:val="24"/>
          <w:lang w:val="ru-RU" w:eastAsia="fr-FR"/>
        </w:rPr>
        <w:br/>
        <w:t>Открываем их и проверяем корректность.</w:t>
      </w:r>
    </w:p>
    <w:p w14:paraId="28181071" w14:textId="77777777" w:rsidR="0085479D" w:rsidRPr="0085479D" w:rsidRDefault="0085479D" w:rsidP="0085479D">
      <w:pPr>
        <w:widowControl/>
        <w:wordWrap/>
        <w:autoSpaceDE/>
        <w:autoSpaceDN/>
        <w:spacing w:before="100" w:beforeAutospacing="1" w:after="100" w:afterAutospacing="1"/>
        <w:jc w:val="left"/>
        <w:outlineLvl w:val="3"/>
        <w:rPr>
          <w:rFonts w:ascii="Times New Roman" w:eastAsia="Times New Roman"/>
          <w:b/>
          <w:bCs/>
          <w:kern w:val="0"/>
          <w:sz w:val="24"/>
          <w:lang w:val="ru-RU" w:eastAsia="fr-FR"/>
        </w:rPr>
      </w:pPr>
      <w:r w:rsidRPr="0085479D">
        <w:rPr>
          <w:rFonts w:ascii="Times New Roman" w:eastAsia="Times New Roman"/>
          <w:b/>
          <w:bCs/>
          <w:kern w:val="0"/>
          <w:sz w:val="24"/>
          <w:lang w:val="ru-RU" w:eastAsia="fr-FR"/>
        </w:rPr>
        <w:t>5. Удаление сгенерированных файлов</w:t>
      </w:r>
    </w:p>
    <w:p w14:paraId="3E3B84F6" w14:textId="77777777" w:rsidR="0085479D" w:rsidRPr="0085479D" w:rsidRDefault="0085479D" w:rsidP="008547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kern w:val="0"/>
          <w:szCs w:val="20"/>
          <w:lang w:val="ru-RU" w:eastAsia="fr-FR"/>
        </w:rPr>
      </w:pPr>
      <w:r w:rsidRPr="0085479D">
        <w:rPr>
          <w:rFonts w:ascii="Courier New" w:eastAsia="Times New Roman" w:hAnsi="Courier New" w:cs="Courier New"/>
          <w:kern w:val="0"/>
          <w:szCs w:val="20"/>
          <w:lang w:val="fr-FR" w:eastAsia="fr-FR"/>
        </w:rPr>
        <w:t>make</w:t>
      </w:r>
      <w:r w:rsidRPr="0085479D">
        <w:rPr>
          <w:rFonts w:ascii="Courier New" w:eastAsia="Times New Roman" w:hAnsi="Courier New" w:cs="Courier New"/>
          <w:kern w:val="0"/>
          <w:szCs w:val="20"/>
          <w:lang w:val="ru-RU" w:eastAsia="fr-FR"/>
        </w:rPr>
        <w:t xml:space="preserve"> </w:t>
      </w:r>
      <w:r w:rsidRPr="0085479D">
        <w:rPr>
          <w:rFonts w:ascii="Courier New" w:eastAsia="Times New Roman" w:hAnsi="Courier New" w:cs="Courier New"/>
          <w:kern w:val="0"/>
          <w:szCs w:val="20"/>
          <w:lang w:val="fr-FR" w:eastAsia="fr-FR"/>
        </w:rPr>
        <w:t>clean</w:t>
      </w:r>
    </w:p>
    <w:p w14:paraId="0C6896E7" w14:textId="77777777" w:rsidR="0085479D" w:rsidRPr="0085479D" w:rsidRDefault="0085479D" w:rsidP="0085479D">
      <w:pPr>
        <w:widowControl/>
        <w:wordWrap/>
        <w:autoSpaceDE/>
        <w:autoSpaceDN/>
        <w:spacing w:before="100" w:beforeAutospacing="1" w:after="100" w:afterAutospacing="1"/>
        <w:jc w:val="left"/>
        <w:rPr>
          <w:rFonts w:ascii="Times New Roman" w:eastAsia="Times New Roman"/>
          <w:kern w:val="0"/>
          <w:sz w:val="24"/>
          <w:lang w:val="ru-RU" w:eastAsia="fr-FR"/>
        </w:rPr>
      </w:pPr>
      <w:r w:rsidRPr="0085479D">
        <w:rPr>
          <w:rFonts w:ascii="Times New Roman" w:eastAsia="Times New Roman"/>
          <w:kern w:val="0"/>
          <w:sz w:val="24"/>
          <w:lang w:val="ru-RU" w:eastAsia="fr-FR"/>
        </w:rPr>
        <w:t xml:space="preserve">Проверяем, что файлы </w:t>
      </w:r>
      <w:r w:rsidRPr="0085479D">
        <w:rPr>
          <w:rFonts w:ascii="Times New Roman" w:eastAsia="Times New Roman"/>
          <w:b/>
          <w:bCs/>
          <w:kern w:val="0"/>
          <w:sz w:val="24"/>
          <w:lang w:val="fr-FR" w:eastAsia="fr-FR"/>
        </w:rPr>
        <w:t>report</w:t>
      </w:r>
      <w:r w:rsidRPr="0085479D">
        <w:rPr>
          <w:rFonts w:ascii="Times New Roman" w:eastAsia="Times New Roman"/>
          <w:b/>
          <w:bCs/>
          <w:kern w:val="0"/>
          <w:sz w:val="24"/>
          <w:lang w:val="ru-RU" w:eastAsia="fr-FR"/>
        </w:rPr>
        <w:t>.</w:t>
      </w:r>
      <w:r w:rsidRPr="0085479D">
        <w:rPr>
          <w:rFonts w:ascii="Times New Roman" w:eastAsia="Times New Roman"/>
          <w:b/>
          <w:bCs/>
          <w:kern w:val="0"/>
          <w:sz w:val="24"/>
          <w:lang w:val="fr-FR" w:eastAsia="fr-FR"/>
        </w:rPr>
        <w:t>pdf</w:t>
      </w:r>
      <w:r w:rsidRPr="0085479D">
        <w:rPr>
          <w:rFonts w:ascii="Times New Roman" w:eastAsia="Times New Roman"/>
          <w:kern w:val="0"/>
          <w:sz w:val="24"/>
          <w:lang w:val="ru-RU" w:eastAsia="fr-FR"/>
        </w:rPr>
        <w:t xml:space="preserve"> и </w:t>
      </w:r>
      <w:r w:rsidRPr="0085479D">
        <w:rPr>
          <w:rFonts w:ascii="Times New Roman" w:eastAsia="Times New Roman"/>
          <w:b/>
          <w:bCs/>
          <w:kern w:val="0"/>
          <w:sz w:val="24"/>
          <w:lang w:val="fr-FR" w:eastAsia="fr-FR"/>
        </w:rPr>
        <w:t>report</w:t>
      </w:r>
      <w:r w:rsidRPr="0085479D">
        <w:rPr>
          <w:rFonts w:ascii="Times New Roman" w:eastAsia="Times New Roman"/>
          <w:b/>
          <w:bCs/>
          <w:kern w:val="0"/>
          <w:sz w:val="24"/>
          <w:lang w:val="ru-RU" w:eastAsia="fr-FR"/>
        </w:rPr>
        <w:t>.</w:t>
      </w:r>
      <w:r w:rsidRPr="0085479D">
        <w:rPr>
          <w:rFonts w:ascii="Times New Roman" w:eastAsia="Times New Roman"/>
          <w:b/>
          <w:bCs/>
          <w:kern w:val="0"/>
          <w:sz w:val="24"/>
          <w:lang w:val="fr-FR" w:eastAsia="fr-FR"/>
        </w:rPr>
        <w:t>docx</w:t>
      </w:r>
      <w:r w:rsidRPr="0085479D">
        <w:rPr>
          <w:rFonts w:ascii="Times New Roman" w:eastAsia="Times New Roman"/>
          <w:kern w:val="0"/>
          <w:sz w:val="24"/>
          <w:lang w:val="ru-RU" w:eastAsia="fr-FR"/>
        </w:rPr>
        <w:t xml:space="preserve"> удалены.</w:t>
      </w:r>
    </w:p>
    <w:p w14:paraId="2371E4FA" w14:textId="77777777" w:rsidR="0085479D" w:rsidRPr="0085479D" w:rsidRDefault="0085479D" w:rsidP="0085479D">
      <w:pPr>
        <w:widowControl/>
        <w:wordWrap/>
        <w:autoSpaceDE/>
        <w:autoSpaceDN/>
        <w:spacing w:before="100" w:beforeAutospacing="1" w:after="100" w:afterAutospacing="1"/>
        <w:jc w:val="left"/>
        <w:outlineLvl w:val="3"/>
        <w:rPr>
          <w:rFonts w:ascii="Times New Roman" w:eastAsia="Times New Roman"/>
          <w:b/>
          <w:bCs/>
          <w:kern w:val="0"/>
          <w:sz w:val="24"/>
          <w:lang w:val="ru-RU" w:eastAsia="fr-FR"/>
        </w:rPr>
      </w:pPr>
      <w:r w:rsidRPr="0085479D">
        <w:rPr>
          <w:rFonts w:ascii="Times New Roman" w:eastAsia="Times New Roman"/>
          <w:b/>
          <w:bCs/>
          <w:kern w:val="0"/>
          <w:sz w:val="24"/>
          <w:lang w:val="ru-RU" w:eastAsia="fr-FR"/>
        </w:rPr>
        <w:t xml:space="preserve">6. Открытие и редактирование </w:t>
      </w:r>
      <w:r w:rsidRPr="0085479D">
        <w:rPr>
          <w:rFonts w:ascii="Courier New" w:eastAsia="Times New Roman" w:hAnsi="Courier New" w:cs="Courier New"/>
          <w:b/>
          <w:bCs/>
          <w:kern w:val="0"/>
          <w:szCs w:val="20"/>
          <w:lang w:val="fr-FR" w:eastAsia="fr-FR"/>
        </w:rPr>
        <w:t>report</w:t>
      </w:r>
      <w:r w:rsidRPr="0085479D">
        <w:rPr>
          <w:rFonts w:ascii="Courier New" w:eastAsia="Times New Roman" w:hAnsi="Courier New" w:cs="Courier New"/>
          <w:b/>
          <w:bCs/>
          <w:kern w:val="0"/>
          <w:szCs w:val="20"/>
          <w:lang w:val="ru-RU" w:eastAsia="fr-FR"/>
        </w:rPr>
        <w:t>.</w:t>
      </w:r>
      <w:r w:rsidRPr="0085479D">
        <w:rPr>
          <w:rFonts w:ascii="Courier New" w:eastAsia="Times New Roman" w:hAnsi="Courier New" w:cs="Courier New"/>
          <w:b/>
          <w:bCs/>
          <w:kern w:val="0"/>
          <w:szCs w:val="20"/>
          <w:lang w:val="fr-FR" w:eastAsia="fr-FR"/>
        </w:rPr>
        <w:t>md</w:t>
      </w:r>
    </w:p>
    <w:p w14:paraId="636A021E" w14:textId="77777777" w:rsidR="0085479D" w:rsidRPr="0085479D" w:rsidRDefault="0085479D" w:rsidP="0085479D">
      <w:pPr>
        <w:widowControl/>
        <w:wordWrap/>
        <w:autoSpaceDE/>
        <w:autoSpaceDN/>
        <w:spacing w:before="100" w:beforeAutospacing="1" w:after="100" w:afterAutospacing="1"/>
        <w:jc w:val="left"/>
        <w:rPr>
          <w:rFonts w:ascii="Times New Roman" w:eastAsia="Times New Roman"/>
          <w:kern w:val="0"/>
          <w:sz w:val="24"/>
          <w:lang w:val="ru-RU" w:eastAsia="fr-FR"/>
        </w:rPr>
      </w:pPr>
      <w:r w:rsidRPr="0085479D">
        <w:rPr>
          <w:rFonts w:ascii="Times New Roman" w:eastAsia="Times New Roman"/>
          <w:kern w:val="0"/>
          <w:sz w:val="24"/>
          <w:lang w:val="ru-RU" w:eastAsia="fr-FR"/>
        </w:rPr>
        <w:t>Редактируем отчет с помощью текстового редактора:</w:t>
      </w:r>
    </w:p>
    <w:p w14:paraId="74E014AF" w14:textId="77777777" w:rsidR="0085479D" w:rsidRPr="0085479D" w:rsidRDefault="0085479D" w:rsidP="008547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kern w:val="0"/>
          <w:szCs w:val="20"/>
          <w:lang w:val="ru-RU" w:eastAsia="fr-FR"/>
        </w:rPr>
      </w:pPr>
      <w:r w:rsidRPr="0085479D">
        <w:rPr>
          <w:rFonts w:ascii="Courier New" w:eastAsia="Times New Roman" w:hAnsi="Courier New" w:cs="Courier New"/>
          <w:kern w:val="0"/>
          <w:szCs w:val="20"/>
          <w:lang w:val="fr-FR" w:eastAsia="fr-FR"/>
        </w:rPr>
        <w:t>gedit</w:t>
      </w:r>
      <w:r w:rsidRPr="0085479D">
        <w:rPr>
          <w:rFonts w:ascii="Courier New" w:eastAsia="Times New Roman" w:hAnsi="Courier New" w:cs="Courier New"/>
          <w:kern w:val="0"/>
          <w:szCs w:val="20"/>
          <w:lang w:val="ru-RU" w:eastAsia="fr-FR"/>
        </w:rPr>
        <w:t xml:space="preserve"> </w:t>
      </w:r>
      <w:r w:rsidRPr="0085479D">
        <w:rPr>
          <w:rFonts w:ascii="Courier New" w:eastAsia="Times New Roman" w:hAnsi="Courier New" w:cs="Courier New"/>
          <w:kern w:val="0"/>
          <w:szCs w:val="20"/>
          <w:lang w:val="fr-FR" w:eastAsia="fr-FR"/>
        </w:rPr>
        <w:t>report</w:t>
      </w:r>
      <w:r w:rsidRPr="0085479D">
        <w:rPr>
          <w:rFonts w:ascii="Courier New" w:eastAsia="Times New Roman" w:hAnsi="Courier New" w:cs="Courier New"/>
          <w:kern w:val="0"/>
          <w:szCs w:val="20"/>
          <w:lang w:val="ru-RU" w:eastAsia="fr-FR"/>
        </w:rPr>
        <w:t>.</w:t>
      </w:r>
      <w:r w:rsidRPr="0085479D">
        <w:rPr>
          <w:rFonts w:ascii="Courier New" w:eastAsia="Times New Roman" w:hAnsi="Courier New" w:cs="Courier New"/>
          <w:kern w:val="0"/>
          <w:szCs w:val="20"/>
          <w:lang w:val="fr-FR" w:eastAsia="fr-FR"/>
        </w:rPr>
        <w:t>md</w:t>
      </w:r>
    </w:p>
    <w:p w14:paraId="53866AF8" w14:textId="77777777" w:rsidR="0085479D" w:rsidRPr="0085479D" w:rsidRDefault="0085479D" w:rsidP="0085479D">
      <w:pPr>
        <w:widowControl/>
        <w:wordWrap/>
        <w:autoSpaceDE/>
        <w:autoSpaceDN/>
        <w:spacing w:before="100" w:beforeAutospacing="1" w:after="100" w:afterAutospacing="1"/>
        <w:jc w:val="left"/>
        <w:rPr>
          <w:rFonts w:ascii="Times New Roman" w:eastAsia="Times New Roman"/>
          <w:kern w:val="0"/>
          <w:sz w:val="24"/>
          <w:lang w:val="ru-RU" w:eastAsia="fr-FR"/>
        </w:rPr>
      </w:pPr>
      <w:r w:rsidRPr="0085479D">
        <w:rPr>
          <w:rFonts w:ascii="Segoe UI Emoji" w:eastAsia="Times New Roman" w:hAnsi="Segoe UI Emoji" w:cs="Segoe UI Emoji"/>
          <w:b/>
          <w:bCs/>
          <w:kern w:val="0"/>
          <w:sz w:val="24"/>
          <w:lang w:val="ru-RU" w:eastAsia="fr-FR"/>
        </w:rPr>
        <w:t>⚠</w:t>
      </w:r>
      <w:r w:rsidRPr="0085479D">
        <w:rPr>
          <w:rFonts w:ascii="Segoe UI Emoji" w:eastAsia="Times New Roman" w:hAnsi="Segoe UI Emoji" w:cs="Segoe UI Emoji"/>
          <w:b/>
          <w:bCs/>
          <w:kern w:val="0"/>
          <w:sz w:val="24"/>
          <w:lang w:val="fr-FR" w:eastAsia="fr-FR"/>
        </w:rPr>
        <w:t>️</w:t>
      </w:r>
      <w:r w:rsidRPr="0085479D">
        <w:rPr>
          <w:rFonts w:ascii="Times New Roman" w:eastAsia="Times New Roman"/>
          <w:b/>
          <w:bCs/>
          <w:kern w:val="0"/>
          <w:sz w:val="24"/>
          <w:lang w:val="ru-RU" w:eastAsia="fr-FR"/>
        </w:rPr>
        <w:t xml:space="preserve"> Важно</w:t>
      </w:r>
      <w:proofErr w:type="gramStart"/>
      <w:r w:rsidRPr="0085479D">
        <w:rPr>
          <w:rFonts w:ascii="Times New Roman" w:eastAsia="Times New Roman"/>
          <w:b/>
          <w:bCs/>
          <w:kern w:val="0"/>
          <w:sz w:val="24"/>
          <w:lang w:val="ru-RU" w:eastAsia="fr-FR"/>
        </w:rPr>
        <w:t>:</w:t>
      </w:r>
      <w:r w:rsidRPr="0085479D">
        <w:rPr>
          <w:rFonts w:ascii="Times New Roman" w:eastAsia="Times New Roman"/>
          <w:kern w:val="0"/>
          <w:sz w:val="24"/>
          <w:lang w:val="ru-RU" w:eastAsia="fr-FR"/>
        </w:rPr>
        <w:t xml:space="preserve"> Если</w:t>
      </w:r>
      <w:proofErr w:type="gramEnd"/>
      <w:r w:rsidRPr="0085479D">
        <w:rPr>
          <w:rFonts w:ascii="Times New Roman" w:eastAsia="Times New Roman"/>
          <w:kern w:val="0"/>
          <w:sz w:val="24"/>
          <w:lang w:val="ru-RU" w:eastAsia="fr-FR"/>
        </w:rPr>
        <w:t xml:space="preserve"> отчёт содержит </w:t>
      </w:r>
      <w:r w:rsidRPr="0085479D">
        <w:rPr>
          <w:rFonts w:ascii="Times New Roman" w:eastAsia="Times New Roman"/>
          <w:b/>
          <w:bCs/>
          <w:kern w:val="0"/>
          <w:sz w:val="24"/>
          <w:lang w:val="ru-RU" w:eastAsia="fr-FR"/>
        </w:rPr>
        <w:t>скриншоты</w:t>
      </w:r>
      <w:r w:rsidRPr="0085479D">
        <w:rPr>
          <w:rFonts w:ascii="Times New Roman" w:eastAsia="Times New Roman"/>
          <w:kern w:val="0"/>
          <w:sz w:val="24"/>
          <w:lang w:val="ru-RU" w:eastAsia="fr-FR"/>
        </w:rPr>
        <w:t xml:space="preserve">, убедитесь, что они находятся в каталоге </w:t>
      </w:r>
      <w:r w:rsidRPr="0085479D">
        <w:rPr>
          <w:rFonts w:ascii="Courier New" w:eastAsia="Times New Roman" w:hAnsi="Courier New" w:cs="Courier New"/>
          <w:kern w:val="0"/>
          <w:szCs w:val="20"/>
          <w:lang w:val="fr-FR" w:eastAsia="fr-FR"/>
        </w:rPr>
        <w:t>image</w:t>
      </w:r>
      <w:r w:rsidRPr="0085479D">
        <w:rPr>
          <w:rFonts w:ascii="Courier New" w:eastAsia="Times New Roman" w:hAnsi="Courier New" w:cs="Courier New"/>
          <w:kern w:val="0"/>
          <w:szCs w:val="20"/>
          <w:lang w:val="ru-RU" w:eastAsia="fr-FR"/>
        </w:rPr>
        <w:t>/</w:t>
      </w:r>
      <w:r w:rsidRPr="0085479D">
        <w:rPr>
          <w:rFonts w:ascii="Times New Roman" w:eastAsia="Times New Roman"/>
          <w:kern w:val="0"/>
          <w:sz w:val="24"/>
          <w:lang w:val="ru-RU" w:eastAsia="fr-FR"/>
        </w:rPr>
        <w:t>.</w:t>
      </w:r>
    </w:p>
    <w:p w14:paraId="66C28D6C" w14:textId="77777777" w:rsidR="0085479D" w:rsidRPr="0085479D" w:rsidRDefault="0085479D" w:rsidP="0085479D">
      <w:pPr>
        <w:widowControl/>
        <w:wordWrap/>
        <w:autoSpaceDE/>
        <w:autoSpaceDN/>
        <w:spacing w:before="100" w:beforeAutospacing="1" w:after="100" w:afterAutospacing="1"/>
        <w:jc w:val="left"/>
        <w:outlineLvl w:val="3"/>
        <w:rPr>
          <w:rFonts w:ascii="Times New Roman" w:eastAsia="Times New Roman"/>
          <w:b/>
          <w:bCs/>
          <w:kern w:val="0"/>
          <w:sz w:val="24"/>
          <w:lang w:val="ru-RU" w:eastAsia="fr-FR"/>
        </w:rPr>
      </w:pPr>
      <w:r w:rsidRPr="0085479D">
        <w:rPr>
          <w:rFonts w:ascii="Times New Roman" w:eastAsia="Times New Roman"/>
          <w:b/>
          <w:bCs/>
          <w:kern w:val="0"/>
          <w:sz w:val="24"/>
          <w:lang w:val="ru-RU" w:eastAsia="fr-FR"/>
        </w:rPr>
        <w:t>7. Заполнение отчёта и повторная компиляция</w:t>
      </w:r>
    </w:p>
    <w:p w14:paraId="50B86690" w14:textId="77777777" w:rsidR="0085479D" w:rsidRPr="0085479D" w:rsidRDefault="0085479D" w:rsidP="0085479D">
      <w:pPr>
        <w:widowControl/>
        <w:wordWrap/>
        <w:autoSpaceDE/>
        <w:autoSpaceDN/>
        <w:spacing w:before="100" w:beforeAutospacing="1" w:after="100" w:afterAutospacing="1"/>
        <w:jc w:val="left"/>
        <w:rPr>
          <w:rFonts w:ascii="Times New Roman" w:eastAsia="Times New Roman"/>
          <w:kern w:val="0"/>
          <w:sz w:val="24"/>
          <w:lang w:val="ru-RU" w:eastAsia="fr-FR"/>
        </w:rPr>
      </w:pPr>
      <w:r w:rsidRPr="0085479D">
        <w:rPr>
          <w:rFonts w:ascii="Times New Roman" w:eastAsia="Times New Roman"/>
          <w:kern w:val="0"/>
          <w:sz w:val="24"/>
          <w:lang w:val="ru-RU" w:eastAsia="fr-FR"/>
        </w:rPr>
        <w:t>После редактирования снова выполняем команду:</w:t>
      </w:r>
    </w:p>
    <w:p w14:paraId="4D438598" w14:textId="77777777" w:rsidR="0085479D" w:rsidRPr="0085479D" w:rsidRDefault="0085479D" w:rsidP="008547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kern w:val="0"/>
          <w:szCs w:val="20"/>
          <w:lang w:val="ru-RU" w:eastAsia="fr-FR"/>
        </w:rPr>
      </w:pPr>
      <w:r w:rsidRPr="0085479D">
        <w:rPr>
          <w:rFonts w:ascii="Courier New" w:eastAsia="Times New Roman" w:hAnsi="Courier New" w:cs="Courier New"/>
          <w:kern w:val="0"/>
          <w:szCs w:val="20"/>
          <w:lang w:val="fr-FR" w:eastAsia="fr-FR"/>
        </w:rPr>
        <w:t>make</w:t>
      </w:r>
    </w:p>
    <w:p w14:paraId="3268E58C" w14:textId="77777777" w:rsidR="0085479D" w:rsidRPr="0085479D" w:rsidRDefault="0085479D" w:rsidP="0085479D">
      <w:pPr>
        <w:widowControl/>
        <w:wordWrap/>
        <w:autoSpaceDE/>
        <w:autoSpaceDN/>
        <w:spacing w:before="100" w:beforeAutospacing="1" w:after="100" w:afterAutospacing="1"/>
        <w:jc w:val="left"/>
        <w:rPr>
          <w:rFonts w:ascii="Times New Roman" w:eastAsia="Times New Roman"/>
          <w:kern w:val="0"/>
          <w:sz w:val="24"/>
          <w:lang w:val="ru-RU" w:eastAsia="fr-FR"/>
        </w:rPr>
      </w:pPr>
      <w:r w:rsidRPr="0085479D">
        <w:rPr>
          <w:rFonts w:ascii="Times New Roman" w:eastAsia="Times New Roman"/>
          <w:kern w:val="0"/>
          <w:sz w:val="24"/>
          <w:lang w:val="ru-RU" w:eastAsia="fr-FR"/>
        </w:rPr>
        <w:t xml:space="preserve">Проверяем корректность файлов </w:t>
      </w:r>
      <w:r w:rsidRPr="0085479D">
        <w:rPr>
          <w:rFonts w:ascii="Times New Roman" w:eastAsia="Times New Roman"/>
          <w:b/>
          <w:bCs/>
          <w:kern w:val="0"/>
          <w:sz w:val="24"/>
          <w:lang w:val="fr-FR" w:eastAsia="fr-FR"/>
        </w:rPr>
        <w:t>report</w:t>
      </w:r>
      <w:r w:rsidRPr="0085479D">
        <w:rPr>
          <w:rFonts w:ascii="Times New Roman" w:eastAsia="Times New Roman"/>
          <w:b/>
          <w:bCs/>
          <w:kern w:val="0"/>
          <w:sz w:val="24"/>
          <w:lang w:val="ru-RU" w:eastAsia="fr-FR"/>
        </w:rPr>
        <w:t>.</w:t>
      </w:r>
      <w:r w:rsidRPr="0085479D">
        <w:rPr>
          <w:rFonts w:ascii="Times New Roman" w:eastAsia="Times New Roman"/>
          <w:b/>
          <w:bCs/>
          <w:kern w:val="0"/>
          <w:sz w:val="24"/>
          <w:lang w:val="fr-FR" w:eastAsia="fr-FR"/>
        </w:rPr>
        <w:t>pdf</w:t>
      </w:r>
      <w:r w:rsidRPr="0085479D">
        <w:rPr>
          <w:rFonts w:ascii="Times New Roman" w:eastAsia="Times New Roman"/>
          <w:kern w:val="0"/>
          <w:sz w:val="24"/>
          <w:lang w:val="ru-RU" w:eastAsia="fr-FR"/>
        </w:rPr>
        <w:t xml:space="preserve"> и </w:t>
      </w:r>
      <w:r w:rsidRPr="0085479D">
        <w:rPr>
          <w:rFonts w:ascii="Times New Roman" w:eastAsia="Times New Roman"/>
          <w:b/>
          <w:bCs/>
          <w:kern w:val="0"/>
          <w:sz w:val="24"/>
          <w:lang w:val="fr-FR" w:eastAsia="fr-FR"/>
        </w:rPr>
        <w:t>report</w:t>
      </w:r>
      <w:r w:rsidRPr="0085479D">
        <w:rPr>
          <w:rFonts w:ascii="Times New Roman" w:eastAsia="Times New Roman"/>
          <w:b/>
          <w:bCs/>
          <w:kern w:val="0"/>
          <w:sz w:val="24"/>
          <w:lang w:val="ru-RU" w:eastAsia="fr-FR"/>
        </w:rPr>
        <w:t>.</w:t>
      </w:r>
      <w:r w:rsidRPr="0085479D">
        <w:rPr>
          <w:rFonts w:ascii="Times New Roman" w:eastAsia="Times New Roman"/>
          <w:b/>
          <w:bCs/>
          <w:kern w:val="0"/>
          <w:sz w:val="24"/>
          <w:lang w:val="fr-FR" w:eastAsia="fr-FR"/>
        </w:rPr>
        <w:t>docx</w:t>
      </w:r>
      <w:r w:rsidRPr="0085479D">
        <w:rPr>
          <w:rFonts w:ascii="Times New Roman" w:eastAsia="Times New Roman"/>
          <w:kern w:val="0"/>
          <w:sz w:val="24"/>
          <w:lang w:val="ru-RU" w:eastAsia="fr-FR"/>
        </w:rPr>
        <w:t>.</w:t>
      </w:r>
    </w:p>
    <w:p w14:paraId="7D3AF0B7" w14:textId="77777777" w:rsidR="0085479D" w:rsidRPr="0085479D" w:rsidRDefault="0085479D" w:rsidP="0085479D">
      <w:pPr>
        <w:widowControl/>
        <w:wordWrap/>
        <w:autoSpaceDE/>
        <w:autoSpaceDN/>
        <w:jc w:val="left"/>
        <w:rPr>
          <w:rFonts w:ascii="Times New Roman" w:eastAsia="Times New Roman"/>
          <w:kern w:val="0"/>
          <w:sz w:val="24"/>
          <w:lang w:val="fr-FR" w:eastAsia="fr-FR"/>
        </w:rPr>
      </w:pPr>
      <w:r w:rsidRPr="0085479D">
        <w:rPr>
          <w:rFonts w:ascii="Times New Roman" w:eastAsia="Times New Roman"/>
          <w:kern w:val="0"/>
          <w:sz w:val="24"/>
          <w:lang w:val="fr-FR" w:eastAsia="fr-FR"/>
        </w:rPr>
        <w:lastRenderedPageBreak/>
        <w:pict w14:anchorId="0FA469A9">
          <v:rect id="_x0000_i1120" style="width:0;height:1.5pt" o:hralign="center" o:hrstd="t" o:hr="t" fillcolor="#a0a0a0" stroked="f"/>
        </w:pict>
      </w:r>
    </w:p>
    <w:p w14:paraId="593199E9" w14:textId="77777777" w:rsidR="0085479D" w:rsidRPr="0085479D" w:rsidRDefault="0085479D" w:rsidP="0085479D">
      <w:pPr>
        <w:widowControl/>
        <w:wordWrap/>
        <w:autoSpaceDE/>
        <w:autoSpaceDN/>
        <w:spacing w:before="100" w:beforeAutospacing="1" w:after="100" w:afterAutospacing="1"/>
        <w:jc w:val="left"/>
        <w:outlineLvl w:val="2"/>
        <w:rPr>
          <w:rFonts w:ascii="Times New Roman" w:eastAsia="Times New Roman"/>
          <w:b/>
          <w:bCs/>
          <w:kern w:val="0"/>
          <w:sz w:val="27"/>
          <w:szCs w:val="27"/>
          <w:lang w:val="fr-FR" w:eastAsia="fr-FR"/>
        </w:rPr>
      </w:pPr>
      <w:r w:rsidRPr="0085479D">
        <w:rPr>
          <w:rFonts w:ascii="Times New Roman" w:eastAsia="Times New Roman"/>
          <w:b/>
          <w:bCs/>
          <w:kern w:val="0"/>
          <w:sz w:val="27"/>
          <w:szCs w:val="27"/>
          <w:lang w:val="fr-FR" w:eastAsia="fr-FR"/>
        </w:rPr>
        <w:t>Загрузка отчёта на GitHub</w:t>
      </w:r>
    </w:p>
    <w:p w14:paraId="5EEA5C2E" w14:textId="64B6925A" w:rsidR="0085479D" w:rsidRPr="0085479D" w:rsidRDefault="0085479D" w:rsidP="0085479D">
      <w:pPr>
        <w:widowControl/>
        <w:numPr>
          <w:ilvl w:val="0"/>
          <w:numId w:val="42"/>
        </w:numPr>
        <w:wordWrap/>
        <w:autoSpaceDE/>
        <w:autoSpaceDN/>
        <w:spacing w:before="100" w:beforeAutospacing="1" w:after="100" w:afterAutospacing="1"/>
        <w:jc w:val="left"/>
        <w:rPr>
          <w:rFonts w:ascii="Times New Roman" w:eastAsia="Times New Roman"/>
          <w:kern w:val="0"/>
          <w:sz w:val="24"/>
          <w:lang w:val="ru-RU" w:eastAsia="fr-FR"/>
        </w:rPr>
      </w:pPr>
      <w:r w:rsidRPr="0085479D">
        <w:rPr>
          <w:rFonts w:ascii="Times New Roman" w:eastAsia="Times New Roman"/>
          <w:kern w:val="0"/>
          <w:sz w:val="24"/>
          <w:lang w:val="ru-RU" w:eastAsia="fr-FR"/>
        </w:rPr>
        <w:t xml:space="preserve">Переходим в корневую папку проекта: </w:t>
      </w:r>
    </w:p>
    <w:p w14:paraId="5FDF3710" w14:textId="77777777" w:rsidR="0085479D" w:rsidRPr="0085479D" w:rsidRDefault="0085479D" w:rsidP="0085479D">
      <w:pPr>
        <w:widowControl/>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kern w:val="0"/>
          <w:szCs w:val="20"/>
          <w:lang w:val="ru-RU" w:eastAsia="fr-FR"/>
        </w:rPr>
      </w:pPr>
      <w:r w:rsidRPr="0085479D">
        <w:rPr>
          <w:rFonts w:ascii="Courier New" w:eastAsia="Times New Roman" w:hAnsi="Courier New" w:cs="Courier New"/>
          <w:kern w:val="0"/>
          <w:szCs w:val="20"/>
          <w:lang w:val="fr-FR" w:eastAsia="fr-FR"/>
        </w:rPr>
        <w:t>cd</w:t>
      </w:r>
      <w:r w:rsidRPr="0085479D">
        <w:rPr>
          <w:rFonts w:ascii="Courier New" w:eastAsia="Times New Roman" w:hAnsi="Courier New" w:cs="Courier New"/>
          <w:kern w:val="0"/>
          <w:szCs w:val="20"/>
          <w:lang w:val="ru-RU" w:eastAsia="fr-FR"/>
        </w:rPr>
        <w:t xml:space="preserve"> ~/</w:t>
      </w:r>
      <w:r w:rsidRPr="0085479D">
        <w:rPr>
          <w:rFonts w:ascii="Courier New" w:eastAsia="Times New Roman" w:hAnsi="Courier New" w:cs="Courier New"/>
          <w:kern w:val="0"/>
          <w:szCs w:val="20"/>
          <w:lang w:val="fr-FR" w:eastAsia="fr-FR"/>
        </w:rPr>
        <w:t>work</w:t>
      </w:r>
      <w:r w:rsidRPr="0085479D">
        <w:rPr>
          <w:rFonts w:ascii="Courier New" w:eastAsia="Times New Roman" w:hAnsi="Courier New" w:cs="Courier New"/>
          <w:kern w:val="0"/>
          <w:szCs w:val="20"/>
          <w:lang w:val="ru-RU" w:eastAsia="fr-FR"/>
        </w:rPr>
        <w:t>/</w:t>
      </w:r>
      <w:r w:rsidRPr="0085479D">
        <w:rPr>
          <w:rFonts w:ascii="Courier New" w:eastAsia="Times New Roman" w:hAnsi="Courier New" w:cs="Courier New"/>
          <w:kern w:val="0"/>
          <w:szCs w:val="20"/>
          <w:lang w:val="fr-FR" w:eastAsia="fr-FR"/>
        </w:rPr>
        <w:t>study</w:t>
      </w:r>
      <w:r w:rsidRPr="0085479D">
        <w:rPr>
          <w:rFonts w:ascii="Courier New" w:eastAsia="Times New Roman" w:hAnsi="Courier New" w:cs="Courier New"/>
          <w:kern w:val="0"/>
          <w:szCs w:val="20"/>
          <w:lang w:val="ru-RU" w:eastAsia="fr-FR"/>
        </w:rPr>
        <w:t>/2023-2024/"Архитектура компьютера"/</w:t>
      </w:r>
      <w:r w:rsidRPr="0085479D">
        <w:rPr>
          <w:rFonts w:ascii="Courier New" w:eastAsia="Times New Roman" w:hAnsi="Courier New" w:cs="Courier New"/>
          <w:kern w:val="0"/>
          <w:szCs w:val="20"/>
          <w:lang w:val="fr-FR" w:eastAsia="fr-FR"/>
        </w:rPr>
        <w:t>arch</w:t>
      </w:r>
      <w:r w:rsidRPr="0085479D">
        <w:rPr>
          <w:rFonts w:ascii="Courier New" w:eastAsia="Times New Roman" w:hAnsi="Courier New" w:cs="Courier New"/>
          <w:kern w:val="0"/>
          <w:szCs w:val="20"/>
          <w:lang w:val="ru-RU" w:eastAsia="fr-FR"/>
        </w:rPr>
        <w:t>-</w:t>
      </w:r>
      <w:r w:rsidRPr="0085479D">
        <w:rPr>
          <w:rFonts w:ascii="Courier New" w:eastAsia="Times New Roman" w:hAnsi="Courier New" w:cs="Courier New"/>
          <w:kern w:val="0"/>
          <w:szCs w:val="20"/>
          <w:lang w:val="fr-FR" w:eastAsia="fr-FR"/>
        </w:rPr>
        <w:t>pc</w:t>
      </w:r>
    </w:p>
    <w:p w14:paraId="11503F4D" w14:textId="77777777" w:rsidR="0085479D" w:rsidRPr="0085479D" w:rsidRDefault="0085479D" w:rsidP="0085479D">
      <w:pPr>
        <w:widowControl/>
        <w:numPr>
          <w:ilvl w:val="0"/>
          <w:numId w:val="42"/>
        </w:numPr>
        <w:wordWrap/>
        <w:autoSpaceDE/>
        <w:autoSpaceDN/>
        <w:spacing w:before="100" w:beforeAutospacing="1" w:after="100" w:afterAutospacing="1"/>
        <w:jc w:val="left"/>
        <w:rPr>
          <w:rFonts w:ascii="Times New Roman" w:eastAsia="Times New Roman"/>
          <w:kern w:val="0"/>
          <w:sz w:val="24"/>
          <w:lang w:val="fr-FR" w:eastAsia="fr-FR"/>
        </w:rPr>
      </w:pPr>
      <w:r w:rsidRPr="0085479D">
        <w:rPr>
          <w:rFonts w:ascii="Times New Roman" w:eastAsia="Times New Roman"/>
          <w:kern w:val="0"/>
          <w:sz w:val="24"/>
          <w:lang w:val="fr-FR" w:eastAsia="fr-FR"/>
        </w:rPr>
        <w:t xml:space="preserve">Добавляем файлы в коммит: </w:t>
      </w:r>
    </w:p>
    <w:p w14:paraId="4E992252" w14:textId="77777777" w:rsidR="0085479D" w:rsidRPr="0085479D" w:rsidRDefault="0085479D" w:rsidP="0085479D">
      <w:pPr>
        <w:widowControl/>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kern w:val="0"/>
          <w:szCs w:val="20"/>
          <w:lang w:val="fr-FR" w:eastAsia="fr-FR"/>
        </w:rPr>
      </w:pPr>
      <w:r w:rsidRPr="0085479D">
        <w:rPr>
          <w:rFonts w:ascii="Courier New" w:eastAsia="Times New Roman" w:hAnsi="Courier New" w:cs="Courier New"/>
          <w:kern w:val="0"/>
          <w:szCs w:val="20"/>
          <w:lang w:val="fr-FR" w:eastAsia="fr-FR"/>
        </w:rPr>
        <w:t>git add .</w:t>
      </w:r>
    </w:p>
    <w:p w14:paraId="63C68A37" w14:textId="77777777" w:rsidR="0085479D" w:rsidRPr="0085479D" w:rsidRDefault="0085479D" w:rsidP="0085479D">
      <w:pPr>
        <w:widowControl/>
        <w:numPr>
          <w:ilvl w:val="0"/>
          <w:numId w:val="42"/>
        </w:numPr>
        <w:wordWrap/>
        <w:autoSpaceDE/>
        <w:autoSpaceDN/>
        <w:spacing w:before="100" w:beforeAutospacing="1" w:after="100" w:afterAutospacing="1"/>
        <w:jc w:val="left"/>
        <w:rPr>
          <w:rFonts w:ascii="Times New Roman" w:eastAsia="Times New Roman"/>
          <w:kern w:val="0"/>
          <w:sz w:val="24"/>
          <w:lang w:val="fr-FR" w:eastAsia="fr-FR"/>
        </w:rPr>
      </w:pPr>
      <w:r w:rsidRPr="0085479D">
        <w:rPr>
          <w:rFonts w:ascii="Times New Roman" w:eastAsia="Times New Roman"/>
          <w:kern w:val="0"/>
          <w:sz w:val="24"/>
          <w:lang w:val="fr-FR" w:eastAsia="fr-FR"/>
        </w:rPr>
        <w:t xml:space="preserve">Фиксируем изменения: </w:t>
      </w:r>
    </w:p>
    <w:p w14:paraId="52B1456F" w14:textId="430F34BC" w:rsidR="0085479D" w:rsidRPr="0085479D" w:rsidRDefault="0085479D" w:rsidP="0085479D">
      <w:pPr>
        <w:widowControl/>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kern w:val="0"/>
          <w:szCs w:val="20"/>
          <w:lang w:eastAsia="fr-FR"/>
        </w:rPr>
      </w:pPr>
      <w:r w:rsidRPr="0085479D">
        <w:rPr>
          <w:rFonts w:ascii="Courier New" w:eastAsia="Times New Roman" w:hAnsi="Courier New" w:cs="Courier New"/>
          <w:kern w:val="0"/>
          <w:szCs w:val="20"/>
          <w:lang w:eastAsia="fr-FR"/>
        </w:rPr>
        <w:t>git commit -am 'feat(main): add files lab-3'</w:t>
      </w:r>
    </w:p>
    <w:p w14:paraId="75C18AEA" w14:textId="77777777" w:rsidR="0085479D" w:rsidRPr="0085479D" w:rsidRDefault="0085479D" w:rsidP="0085479D">
      <w:pPr>
        <w:widowControl/>
        <w:numPr>
          <w:ilvl w:val="0"/>
          <w:numId w:val="42"/>
        </w:numPr>
        <w:wordWrap/>
        <w:autoSpaceDE/>
        <w:autoSpaceDN/>
        <w:spacing w:before="100" w:beforeAutospacing="1" w:after="100" w:afterAutospacing="1"/>
        <w:jc w:val="left"/>
        <w:rPr>
          <w:rFonts w:ascii="Times New Roman" w:eastAsia="Times New Roman"/>
          <w:kern w:val="0"/>
          <w:sz w:val="24"/>
          <w:lang w:val="fr-FR" w:eastAsia="fr-FR"/>
        </w:rPr>
      </w:pPr>
      <w:r w:rsidRPr="0085479D">
        <w:rPr>
          <w:rFonts w:ascii="Times New Roman" w:eastAsia="Times New Roman"/>
          <w:kern w:val="0"/>
          <w:sz w:val="24"/>
          <w:lang w:val="fr-FR" w:eastAsia="fr-FR"/>
        </w:rPr>
        <w:t xml:space="preserve">Отправляем изменения на GitHub: </w:t>
      </w:r>
    </w:p>
    <w:p w14:paraId="1CFB19D0" w14:textId="77777777" w:rsidR="0085479D" w:rsidRPr="0085479D" w:rsidRDefault="0085479D" w:rsidP="0085479D">
      <w:pPr>
        <w:widowControl/>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kern w:val="0"/>
          <w:szCs w:val="20"/>
          <w:lang w:val="fr-FR" w:eastAsia="fr-FR"/>
        </w:rPr>
      </w:pPr>
      <w:r w:rsidRPr="0085479D">
        <w:rPr>
          <w:rFonts w:ascii="Courier New" w:eastAsia="Times New Roman" w:hAnsi="Courier New" w:cs="Courier New"/>
          <w:kern w:val="0"/>
          <w:szCs w:val="20"/>
          <w:lang w:val="fr-FR" w:eastAsia="fr-FR"/>
        </w:rPr>
        <w:t>git push</w:t>
      </w:r>
    </w:p>
    <w:p w14:paraId="6819FC21" w14:textId="77777777" w:rsidR="0085479D" w:rsidRPr="0085479D" w:rsidRDefault="0085479D" w:rsidP="0085479D">
      <w:pPr>
        <w:widowControl/>
        <w:wordWrap/>
        <w:autoSpaceDE/>
        <w:autoSpaceDN/>
        <w:jc w:val="left"/>
        <w:rPr>
          <w:rFonts w:ascii="Times New Roman" w:eastAsia="Times New Roman"/>
          <w:kern w:val="0"/>
          <w:sz w:val="24"/>
          <w:lang w:val="fr-FR" w:eastAsia="fr-FR"/>
        </w:rPr>
      </w:pPr>
      <w:r w:rsidRPr="0085479D">
        <w:rPr>
          <w:rFonts w:ascii="Times New Roman" w:eastAsia="Times New Roman"/>
          <w:kern w:val="0"/>
          <w:sz w:val="24"/>
          <w:lang w:val="fr-FR" w:eastAsia="fr-FR"/>
        </w:rPr>
        <w:pict w14:anchorId="317636A9">
          <v:rect id="_x0000_i1121" style="width:0;height:1.5pt" o:hralign="center" o:hrstd="t" o:hr="t" fillcolor="#a0a0a0" stroked="f"/>
        </w:pict>
      </w:r>
    </w:p>
    <w:p w14:paraId="47EA6756" w14:textId="1551FAF2" w:rsidR="0085479D" w:rsidRPr="0085479D" w:rsidRDefault="0085479D" w:rsidP="0085479D">
      <w:pPr>
        <w:widowControl/>
        <w:wordWrap/>
        <w:autoSpaceDE/>
        <w:autoSpaceDN/>
        <w:spacing w:before="100" w:beforeAutospacing="1" w:after="100" w:afterAutospacing="1"/>
        <w:jc w:val="left"/>
        <w:outlineLvl w:val="2"/>
        <w:rPr>
          <w:rFonts w:ascii="Times New Roman" w:eastAsia="Times New Roman"/>
          <w:b/>
          <w:bCs/>
          <w:kern w:val="0"/>
          <w:sz w:val="27"/>
          <w:szCs w:val="27"/>
          <w:lang w:val="fr-FR" w:eastAsia="fr-FR"/>
        </w:rPr>
      </w:pPr>
      <w:r w:rsidRPr="0085479D">
        <w:rPr>
          <w:rFonts w:ascii="Times New Roman" w:eastAsia="Times New Roman"/>
          <w:b/>
          <w:bCs/>
          <w:kern w:val="0"/>
          <w:sz w:val="27"/>
          <w:szCs w:val="27"/>
          <w:lang w:val="fr-FR" w:eastAsia="fr-FR"/>
        </w:rPr>
        <w:t>Задание для самостоятельной работы</w:t>
      </w:r>
    </w:p>
    <w:p w14:paraId="068B36EC" w14:textId="6CCA5C4D" w:rsidR="0085479D" w:rsidRPr="0085479D" w:rsidRDefault="0085479D" w:rsidP="0085479D">
      <w:pPr>
        <w:widowControl/>
        <w:numPr>
          <w:ilvl w:val="0"/>
          <w:numId w:val="43"/>
        </w:numPr>
        <w:wordWrap/>
        <w:autoSpaceDE/>
        <w:autoSpaceDN/>
        <w:spacing w:before="100" w:beforeAutospacing="1" w:after="100" w:afterAutospacing="1"/>
        <w:jc w:val="left"/>
        <w:rPr>
          <w:rFonts w:ascii="Times New Roman" w:eastAsia="Times New Roman"/>
          <w:kern w:val="0"/>
          <w:sz w:val="24"/>
          <w:lang w:val="ru-RU" w:eastAsia="fr-FR"/>
        </w:rPr>
      </w:pPr>
      <w:r w:rsidRPr="0085479D">
        <w:rPr>
          <w:rFonts w:ascii="Times New Roman" w:eastAsia="Times New Roman"/>
          <w:kern w:val="0"/>
          <w:sz w:val="24"/>
          <w:lang w:val="ru-RU" w:eastAsia="fr-FR"/>
        </w:rPr>
        <w:t xml:space="preserve">Сделать отчёт по лабораторной работе № 2 в каталоге </w:t>
      </w:r>
      <w:r w:rsidRPr="0085479D">
        <w:rPr>
          <w:rFonts w:ascii="Courier New" w:eastAsia="Times New Roman" w:hAnsi="Courier New" w:cs="Courier New"/>
          <w:kern w:val="0"/>
          <w:szCs w:val="20"/>
          <w:lang w:val="fr-FR" w:eastAsia="fr-FR"/>
        </w:rPr>
        <w:t>lab</w:t>
      </w:r>
      <w:r w:rsidRPr="0085479D">
        <w:rPr>
          <w:rFonts w:ascii="Courier New" w:eastAsia="Times New Roman" w:hAnsi="Courier New" w:cs="Courier New"/>
          <w:kern w:val="0"/>
          <w:szCs w:val="20"/>
          <w:lang w:val="ru-RU" w:eastAsia="fr-FR"/>
        </w:rPr>
        <w:t>02/</w:t>
      </w:r>
      <w:r w:rsidRPr="0085479D">
        <w:rPr>
          <w:rFonts w:ascii="Courier New" w:eastAsia="Times New Roman" w:hAnsi="Courier New" w:cs="Courier New"/>
          <w:kern w:val="0"/>
          <w:szCs w:val="20"/>
          <w:lang w:val="fr-FR" w:eastAsia="fr-FR"/>
        </w:rPr>
        <w:t>report</w:t>
      </w:r>
      <w:r w:rsidRPr="0085479D">
        <w:rPr>
          <w:rFonts w:ascii="Courier New" w:eastAsia="Times New Roman" w:hAnsi="Courier New" w:cs="Courier New"/>
          <w:kern w:val="0"/>
          <w:szCs w:val="20"/>
          <w:lang w:val="ru-RU" w:eastAsia="fr-FR"/>
        </w:rPr>
        <w:t>/</w:t>
      </w:r>
      <w:r w:rsidRPr="0085479D">
        <w:rPr>
          <w:rFonts w:ascii="Times New Roman" w:eastAsia="Times New Roman"/>
          <w:kern w:val="0"/>
          <w:sz w:val="24"/>
          <w:lang w:val="ru-RU" w:eastAsia="fr-FR"/>
        </w:rPr>
        <w:t xml:space="preserve"> в формате </w:t>
      </w:r>
      <w:r w:rsidRPr="0085479D">
        <w:rPr>
          <w:rFonts w:ascii="Times New Roman" w:eastAsia="Times New Roman"/>
          <w:b/>
          <w:bCs/>
          <w:kern w:val="0"/>
          <w:sz w:val="24"/>
          <w:lang w:val="fr-FR" w:eastAsia="fr-FR"/>
        </w:rPr>
        <w:t>Markdown</w:t>
      </w:r>
      <w:r w:rsidRPr="0085479D">
        <w:rPr>
          <w:rFonts w:ascii="Times New Roman" w:eastAsia="Times New Roman"/>
          <w:kern w:val="0"/>
          <w:sz w:val="24"/>
          <w:lang w:val="ru-RU" w:eastAsia="fr-FR"/>
        </w:rPr>
        <w:t>.</w:t>
      </w:r>
    </w:p>
    <w:p w14:paraId="25C6A5B2" w14:textId="23AD03E3" w:rsidR="0085479D" w:rsidRPr="0085479D" w:rsidRDefault="0085479D" w:rsidP="0085479D">
      <w:pPr>
        <w:widowControl/>
        <w:numPr>
          <w:ilvl w:val="0"/>
          <w:numId w:val="43"/>
        </w:numPr>
        <w:wordWrap/>
        <w:autoSpaceDE/>
        <w:autoSpaceDN/>
        <w:spacing w:before="100" w:beforeAutospacing="1" w:after="100" w:afterAutospacing="1"/>
        <w:jc w:val="left"/>
        <w:rPr>
          <w:rFonts w:ascii="Times New Roman" w:eastAsia="Times New Roman"/>
          <w:kern w:val="0"/>
          <w:sz w:val="24"/>
          <w:lang w:val="ru-RU" w:eastAsia="fr-FR"/>
        </w:rPr>
      </w:pPr>
      <w:r w:rsidRPr="0085479D">
        <w:rPr>
          <w:rFonts w:ascii="Times New Roman" w:eastAsia="Times New Roman"/>
          <w:kern w:val="0"/>
          <w:sz w:val="24"/>
          <w:lang w:val="ru-RU" w:eastAsia="fr-FR"/>
        </w:rPr>
        <w:t xml:space="preserve">Скомпилировать отчет с помощью </w:t>
      </w:r>
      <w:r w:rsidRPr="0085479D">
        <w:rPr>
          <w:rFonts w:ascii="Courier New" w:eastAsia="Times New Roman" w:hAnsi="Courier New" w:cs="Courier New"/>
          <w:kern w:val="0"/>
          <w:szCs w:val="20"/>
          <w:lang w:val="fr-FR" w:eastAsia="fr-FR"/>
        </w:rPr>
        <w:t>make</w:t>
      </w:r>
      <w:r w:rsidRPr="0085479D">
        <w:rPr>
          <w:rFonts w:ascii="Times New Roman" w:eastAsia="Times New Roman"/>
          <w:kern w:val="0"/>
          <w:sz w:val="24"/>
          <w:lang w:val="ru-RU" w:eastAsia="fr-FR"/>
        </w:rPr>
        <w:t xml:space="preserve">, получив </w:t>
      </w:r>
      <w:r w:rsidRPr="0085479D">
        <w:rPr>
          <w:rFonts w:ascii="Times New Roman" w:eastAsia="Times New Roman"/>
          <w:b/>
          <w:bCs/>
          <w:kern w:val="0"/>
          <w:sz w:val="24"/>
          <w:lang w:val="fr-FR" w:eastAsia="fr-FR"/>
        </w:rPr>
        <w:t>pdf</w:t>
      </w:r>
      <w:r w:rsidRPr="0085479D">
        <w:rPr>
          <w:rFonts w:ascii="Times New Roman" w:eastAsia="Times New Roman"/>
          <w:b/>
          <w:bCs/>
          <w:kern w:val="0"/>
          <w:sz w:val="24"/>
          <w:lang w:val="ru-RU" w:eastAsia="fr-FR"/>
        </w:rPr>
        <w:t xml:space="preserve">, </w:t>
      </w:r>
      <w:r w:rsidRPr="0085479D">
        <w:rPr>
          <w:rFonts w:ascii="Times New Roman" w:eastAsia="Times New Roman"/>
          <w:b/>
          <w:bCs/>
          <w:kern w:val="0"/>
          <w:sz w:val="24"/>
          <w:lang w:val="fr-FR" w:eastAsia="fr-FR"/>
        </w:rPr>
        <w:t>docx</w:t>
      </w:r>
      <w:r w:rsidRPr="0085479D">
        <w:rPr>
          <w:rFonts w:ascii="Times New Roman" w:eastAsia="Times New Roman"/>
          <w:b/>
          <w:bCs/>
          <w:kern w:val="0"/>
          <w:sz w:val="24"/>
          <w:lang w:val="ru-RU" w:eastAsia="fr-FR"/>
        </w:rPr>
        <w:t xml:space="preserve"> и </w:t>
      </w:r>
      <w:r w:rsidRPr="0085479D">
        <w:rPr>
          <w:rFonts w:ascii="Times New Roman" w:eastAsia="Times New Roman"/>
          <w:b/>
          <w:bCs/>
          <w:kern w:val="0"/>
          <w:sz w:val="24"/>
          <w:lang w:val="fr-FR" w:eastAsia="fr-FR"/>
        </w:rPr>
        <w:t>md</w:t>
      </w:r>
      <w:r w:rsidRPr="0085479D">
        <w:rPr>
          <w:rFonts w:ascii="Times New Roman" w:eastAsia="Times New Roman"/>
          <w:kern w:val="0"/>
          <w:sz w:val="24"/>
          <w:lang w:val="ru-RU" w:eastAsia="fr-FR"/>
        </w:rPr>
        <w:t xml:space="preserve"> файлы.</w:t>
      </w:r>
    </w:p>
    <w:p w14:paraId="50CF6CB6" w14:textId="4BD0DFFF" w:rsidR="0085479D" w:rsidRPr="0085479D" w:rsidRDefault="0085479D" w:rsidP="0085479D">
      <w:pPr>
        <w:widowControl/>
        <w:numPr>
          <w:ilvl w:val="0"/>
          <w:numId w:val="43"/>
        </w:numPr>
        <w:wordWrap/>
        <w:autoSpaceDE/>
        <w:autoSpaceDN/>
        <w:spacing w:before="100" w:beforeAutospacing="1" w:after="100" w:afterAutospacing="1"/>
        <w:jc w:val="left"/>
        <w:rPr>
          <w:rFonts w:ascii="Times New Roman" w:eastAsia="Times New Roman"/>
          <w:kern w:val="0"/>
          <w:sz w:val="24"/>
          <w:lang w:val="fr-FR" w:eastAsia="fr-FR"/>
        </w:rPr>
      </w:pPr>
      <w:r w:rsidRPr="0085479D">
        <w:rPr>
          <w:rFonts w:ascii="Times New Roman" w:eastAsia="Times New Roman"/>
          <w:kern w:val="0"/>
          <w:sz w:val="24"/>
          <w:lang w:val="fr-FR" w:eastAsia="fr-FR"/>
        </w:rPr>
        <w:t xml:space="preserve">Загрузить файлы на GitHub: </w:t>
      </w:r>
    </w:p>
    <w:p w14:paraId="408A7429" w14:textId="77777777" w:rsidR="0085479D" w:rsidRPr="0085479D" w:rsidRDefault="0085479D" w:rsidP="0085479D">
      <w:pPr>
        <w:widowControl/>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kern w:val="0"/>
          <w:szCs w:val="20"/>
          <w:lang w:val="ru-RU" w:eastAsia="fr-FR"/>
        </w:rPr>
      </w:pPr>
      <w:r w:rsidRPr="0085479D">
        <w:rPr>
          <w:rFonts w:ascii="Courier New" w:eastAsia="Times New Roman" w:hAnsi="Courier New" w:cs="Courier New"/>
          <w:kern w:val="0"/>
          <w:szCs w:val="20"/>
          <w:lang w:val="fr-FR" w:eastAsia="fr-FR"/>
        </w:rPr>
        <w:t>cd</w:t>
      </w:r>
      <w:r w:rsidRPr="0085479D">
        <w:rPr>
          <w:rFonts w:ascii="Courier New" w:eastAsia="Times New Roman" w:hAnsi="Courier New" w:cs="Courier New"/>
          <w:kern w:val="0"/>
          <w:szCs w:val="20"/>
          <w:lang w:val="ru-RU" w:eastAsia="fr-FR"/>
        </w:rPr>
        <w:t xml:space="preserve"> ~/</w:t>
      </w:r>
      <w:r w:rsidRPr="0085479D">
        <w:rPr>
          <w:rFonts w:ascii="Courier New" w:eastAsia="Times New Roman" w:hAnsi="Courier New" w:cs="Courier New"/>
          <w:kern w:val="0"/>
          <w:szCs w:val="20"/>
          <w:lang w:val="fr-FR" w:eastAsia="fr-FR"/>
        </w:rPr>
        <w:t>work</w:t>
      </w:r>
      <w:r w:rsidRPr="0085479D">
        <w:rPr>
          <w:rFonts w:ascii="Courier New" w:eastAsia="Times New Roman" w:hAnsi="Courier New" w:cs="Courier New"/>
          <w:kern w:val="0"/>
          <w:szCs w:val="20"/>
          <w:lang w:val="ru-RU" w:eastAsia="fr-FR"/>
        </w:rPr>
        <w:t>/</w:t>
      </w:r>
      <w:r w:rsidRPr="0085479D">
        <w:rPr>
          <w:rFonts w:ascii="Courier New" w:eastAsia="Times New Roman" w:hAnsi="Courier New" w:cs="Courier New"/>
          <w:kern w:val="0"/>
          <w:szCs w:val="20"/>
          <w:lang w:val="fr-FR" w:eastAsia="fr-FR"/>
        </w:rPr>
        <w:t>study</w:t>
      </w:r>
      <w:r w:rsidRPr="0085479D">
        <w:rPr>
          <w:rFonts w:ascii="Courier New" w:eastAsia="Times New Roman" w:hAnsi="Courier New" w:cs="Courier New"/>
          <w:kern w:val="0"/>
          <w:szCs w:val="20"/>
          <w:lang w:val="ru-RU" w:eastAsia="fr-FR"/>
        </w:rPr>
        <w:t>/2023-2024/"Архитектура компьютера"/</w:t>
      </w:r>
      <w:r w:rsidRPr="0085479D">
        <w:rPr>
          <w:rFonts w:ascii="Courier New" w:eastAsia="Times New Roman" w:hAnsi="Courier New" w:cs="Courier New"/>
          <w:kern w:val="0"/>
          <w:szCs w:val="20"/>
          <w:lang w:val="fr-FR" w:eastAsia="fr-FR"/>
        </w:rPr>
        <w:t>arch</w:t>
      </w:r>
      <w:r w:rsidRPr="0085479D">
        <w:rPr>
          <w:rFonts w:ascii="Courier New" w:eastAsia="Times New Roman" w:hAnsi="Courier New" w:cs="Courier New"/>
          <w:kern w:val="0"/>
          <w:szCs w:val="20"/>
          <w:lang w:val="ru-RU" w:eastAsia="fr-FR"/>
        </w:rPr>
        <w:t>-</w:t>
      </w:r>
      <w:r w:rsidRPr="0085479D">
        <w:rPr>
          <w:rFonts w:ascii="Courier New" w:eastAsia="Times New Roman" w:hAnsi="Courier New" w:cs="Courier New"/>
          <w:kern w:val="0"/>
          <w:szCs w:val="20"/>
          <w:lang w:val="fr-FR" w:eastAsia="fr-FR"/>
        </w:rPr>
        <w:t>pc</w:t>
      </w:r>
    </w:p>
    <w:p w14:paraId="1A970DE8" w14:textId="49126C60" w:rsidR="0085479D" w:rsidRPr="0085479D" w:rsidRDefault="0085479D" w:rsidP="0085479D">
      <w:pPr>
        <w:widowControl/>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kern w:val="0"/>
          <w:szCs w:val="20"/>
          <w:lang w:val="fr-FR" w:eastAsia="fr-FR"/>
        </w:rPr>
      </w:pPr>
      <w:r w:rsidRPr="0085479D">
        <w:rPr>
          <w:rFonts w:ascii="Courier New" w:eastAsia="Times New Roman" w:hAnsi="Courier New" w:cs="Courier New"/>
          <w:kern w:val="0"/>
          <w:szCs w:val="20"/>
          <w:lang w:val="fr-FR" w:eastAsia="fr-FR"/>
        </w:rPr>
        <w:t>git add .</w:t>
      </w:r>
    </w:p>
    <w:p w14:paraId="2FFD3BEC" w14:textId="4FFF2595" w:rsidR="0085479D" w:rsidRPr="0085479D" w:rsidRDefault="0085479D" w:rsidP="0085479D">
      <w:pPr>
        <w:widowControl/>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kern w:val="0"/>
          <w:szCs w:val="20"/>
          <w:lang w:eastAsia="fr-FR"/>
        </w:rPr>
      </w:pPr>
      <w:r w:rsidRPr="0085479D">
        <w:rPr>
          <w:rFonts w:ascii="Courier New" w:eastAsia="Times New Roman" w:hAnsi="Courier New" w:cs="Courier New"/>
          <w:kern w:val="0"/>
          <w:szCs w:val="20"/>
          <w:lang w:eastAsia="fr-FR"/>
        </w:rPr>
        <w:t>git commit -am 'feat(main): add files lab-2'</w:t>
      </w:r>
    </w:p>
    <w:p w14:paraId="20F0A0E2" w14:textId="1275B121" w:rsidR="0085479D" w:rsidRPr="0085479D" w:rsidRDefault="0085479D" w:rsidP="0085479D">
      <w:pPr>
        <w:widowControl/>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kern w:val="0"/>
          <w:szCs w:val="20"/>
          <w:lang w:val="fr-FR" w:eastAsia="fr-FR"/>
        </w:rPr>
      </w:pPr>
      <w:r w:rsidRPr="0085479D">
        <w:rPr>
          <w:rFonts w:ascii="Courier New" w:eastAsia="Times New Roman" w:hAnsi="Courier New" w:cs="Courier New"/>
          <w:kern w:val="0"/>
          <w:szCs w:val="20"/>
          <w:lang w:val="fr-FR" w:eastAsia="fr-FR"/>
        </w:rPr>
        <w:t>git push</w:t>
      </w:r>
    </w:p>
    <w:p w14:paraId="319E6980" w14:textId="77777777" w:rsidR="0085479D" w:rsidRDefault="0085479D" w:rsidP="0085479D">
      <w:pPr>
        <w:rPr>
          <w:rFonts w:ascii="Times New Roman" w:eastAsia="Times New Roman"/>
          <w:kern w:val="0"/>
          <w:sz w:val="24"/>
          <w:lang w:val="fr-FR" w:eastAsia="fr-FR"/>
        </w:rPr>
      </w:pPr>
    </w:p>
    <w:p w14:paraId="509EDE5F" w14:textId="6F1962BC" w:rsidR="0085479D" w:rsidRDefault="0085479D" w:rsidP="0085479D">
      <w:pPr>
        <w:rPr>
          <w:rFonts w:ascii="Times New Roman" w:eastAsia="Times New Roman"/>
          <w:kern w:val="0"/>
          <w:sz w:val="24"/>
          <w:lang w:val="fr-FR" w:eastAsia="fr-FR"/>
        </w:rPr>
      </w:pPr>
    </w:p>
    <w:p w14:paraId="31422118" w14:textId="5FDA4951" w:rsidR="0085479D" w:rsidRDefault="0085479D" w:rsidP="0085479D">
      <w:pPr>
        <w:rPr>
          <w:rFonts w:asciiTheme="minorHAnsi" w:hAnsiTheme="minorHAnsi"/>
          <w:noProof/>
          <w:sz w:val="28"/>
          <w:szCs w:val="28"/>
          <w:lang w:val="ru-RU"/>
        </w:rPr>
      </w:pPr>
      <w:r>
        <w:rPr>
          <w:rFonts w:asciiTheme="minorHAnsi" w:hAnsiTheme="minorHAnsi"/>
          <w:noProof/>
          <w:sz w:val="28"/>
          <w:szCs w:val="28"/>
          <w:lang w:val="ru-RU"/>
        </w:rPr>
        <w:drawing>
          <wp:anchor distT="0" distB="0" distL="114300" distR="114300" simplePos="0" relativeHeight="251659264" behindDoc="0" locked="0" layoutInCell="1" allowOverlap="1" wp14:anchorId="373BE5F9" wp14:editId="58F6A8FF">
            <wp:simplePos x="0" y="0"/>
            <wp:positionH relativeFrom="column">
              <wp:posOffset>415290</wp:posOffset>
            </wp:positionH>
            <wp:positionV relativeFrom="paragraph">
              <wp:posOffset>4742180</wp:posOffset>
            </wp:positionV>
            <wp:extent cx="3139440" cy="137160"/>
            <wp:effectExtent l="0" t="0" r="3810" b="0"/>
            <wp:wrapThrough wrapText="bothSides">
              <wp:wrapPolygon edited="0">
                <wp:start x="0" y="0"/>
                <wp:lineTo x="0" y="18000"/>
                <wp:lineTo x="21495" y="18000"/>
                <wp:lineTo x="21495" y="0"/>
                <wp:lineTo x="0" y="0"/>
              </wp:wrapPolygon>
            </wp:wrapThrough>
            <wp:docPr id="1202427692"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27692" name="Рисунок 1202427692"/>
                    <pic:cNvPicPr/>
                  </pic:nvPicPr>
                  <pic:blipFill>
                    <a:blip r:embed="rId7">
                      <a:extLst>
                        <a:ext uri="{28A0092B-C50C-407E-A947-70E740481C1C}">
                          <a14:useLocalDpi xmlns:a14="http://schemas.microsoft.com/office/drawing/2010/main" val="0"/>
                        </a:ext>
                      </a:extLst>
                    </a:blip>
                    <a:stretch>
                      <a:fillRect/>
                    </a:stretch>
                  </pic:blipFill>
                  <pic:spPr>
                    <a:xfrm>
                      <a:off x="0" y="0"/>
                      <a:ext cx="3139440" cy="137160"/>
                    </a:xfrm>
                    <a:prstGeom prst="rect">
                      <a:avLst/>
                    </a:prstGeom>
                  </pic:spPr>
                </pic:pic>
              </a:graphicData>
            </a:graphic>
          </wp:anchor>
        </w:drawing>
      </w:r>
      <w:r>
        <w:rPr>
          <w:rFonts w:asciiTheme="minorHAnsi" w:hAnsiTheme="minorHAnsi"/>
          <w:noProof/>
          <w:sz w:val="28"/>
          <w:szCs w:val="28"/>
          <w:lang w:val="ru-RU"/>
        </w:rPr>
        <w:drawing>
          <wp:anchor distT="0" distB="0" distL="114300" distR="114300" simplePos="0" relativeHeight="251658240" behindDoc="1" locked="0" layoutInCell="1" allowOverlap="1" wp14:anchorId="16BE3D35" wp14:editId="51FA4A1A">
            <wp:simplePos x="0" y="0"/>
            <wp:positionH relativeFrom="column">
              <wp:posOffset>392430</wp:posOffset>
            </wp:positionH>
            <wp:positionV relativeFrom="paragraph">
              <wp:posOffset>2484755</wp:posOffset>
            </wp:positionV>
            <wp:extent cx="3421380" cy="1889760"/>
            <wp:effectExtent l="0" t="0" r="7620" b="0"/>
            <wp:wrapTight wrapText="bothSides">
              <wp:wrapPolygon edited="0">
                <wp:start x="18401" y="0"/>
                <wp:lineTo x="17920" y="0"/>
                <wp:lineTo x="12147" y="2613"/>
                <wp:lineTo x="10824" y="3484"/>
                <wp:lineTo x="10824" y="17419"/>
                <wp:lineTo x="0" y="20032"/>
                <wp:lineTo x="0" y="21339"/>
                <wp:lineTo x="12508" y="21339"/>
                <wp:lineTo x="12628" y="20903"/>
                <wp:lineTo x="12147" y="19815"/>
                <wp:lineTo x="10704" y="17419"/>
                <wp:lineTo x="10824" y="3484"/>
                <wp:lineTo x="21528" y="1089"/>
                <wp:lineTo x="21528" y="218"/>
                <wp:lineTo x="20566" y="0"/>
                <wp:lineTo x="18401" y="0"/>
              </wp:wrapPolygon>
            </wp:wrapTight>
            <wp:docPr id="107034089" name="Рисунок 52" descr="Изображение выглядит как снимок экрана, темнот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4089" name="Рисунок 52" descr="Изображение выглядит как снимок экрана, темнота&#10;&#10;Контент, сгенерированный ИИ, может содержать ошибки."/>
                    <pic:cNvPicPr/>
                  </pic:nvPicPr>
                  <pic:blipFill>
                    <a:blip r:embed="rId8">
                      <a:extLst>
                        <a:ext uri="{28A0092B-C50C-407E-A947-70E740481C1C}">
                          <a14:useLocalDpi xmlns:a14="http://schemas.microsoft.com/office/drawing/2010/main" val="0"/>
                        </a:ext>
                      </a:extLst>
                    </a:blip>
                    <a:stretch>
                      <a:fillRect/>
                    </a:stretch>
                  </pic:blipFill>
                  <pic:spPr>
                    <a:xfrm>
                      <a:off x="0" y="0"/>
                      <a:ext cx="3421380" cy="188976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noProof/>
          <w:sz w:val="28"/>
          <w:szCs w:val="28"/>
          <w:lang w:val="ru-RU"/>
        </w:rPr>
        <w:drawing>
          <wp:inline distT="0" distB="0" distL="0" distR="0" wp14:anchorId="332C367E" wp14:editId="46FE7AA8">
            <wp:extent cx="5067739" cy="2293819"/>
            <wp:effectExtent l="0" t="0" r="0" b="0"/>
            <wp:docPr id="1290251496"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51496" name="Рисунок 1290251496"/>
                    <pic:cNvPicPr/>
                  </pic:nvPicPr>
                  <pic:blipFill>
                    <a:blip r:embed="rId9">
                      <a:extLst>
                        <a:ext uri="{28A0092B-C50C-407E-A947-70E740481C1C}">
                          <a14:useLocalDpi xmlns:a14="http://schemas.microsoft.com/office/drawing/2010/main" val="0"/>
                        </a:ext>
                      </a:extLst>
                    </a:blip>
                    <a:stretch>
                      <a:fillRect/>
                    </a:stretch>
                  </pic:blipFill>
                  <pic:spPr>
                    <a:xfrm>
                      <a:off x="0" y="0"/>
                      <a:ext cx="5067739" cy="2293819"/>
                    </a:xfrm>
                    <a:prstGeom prst="rect">
                      <a:avLst/>
                    </a:prstGeom>
                  </pic:spPr>
                </pic:pic>
              </a:graphicData>
            </a:graphic>
          </wp:inline>
        </w:drawing>
      </w:r>
      <w:r>
        <w:rPr>
          <w:rFonts w:asciiTheme="minorHAnsi" w:hAnsiTheme="minorHAnsi"/>
          <w:noProof/>
          <w:sz w:val="28"/>
          <w:szCs w:val="28"/>
          <w:lang w:val="ru-RU"/>
        </w:rPr>
        <w:lastRenderedPageBreak/>
        <w:drawing>
          <wp:inline distT="0" distB="0" distL="0" distR="0" wp14:anchorId="645E75D2" wp14:editId="55E03825">
            <wp:extent cx="5806943" cy="701101"/>
            <wp:effectExtent l="0" t="0" r="3810" b="3810"/>
            <wp:docPr id="1090960818"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60818" name="Рисунок 54"/>
                    <pic:cNvPicPr/>
                  </pic:nvPicPr>
                  <pic:blipFill>
                    <a:blip r:embed="rId10">
                      <a:extLst>
                        <a:ext uri="{28A0092B-C50C-407E-A947-70E740481C1C}">
                          <a14:useLocalDpi xmlns:a14="http://schemas.microsoft.com/office/drawing/2010/main" val="0"/>
                        </a:ext>
                      </a:extLst>
                    </a:blip>
                    <a:stretch>
                      <a:fillRect/>
                    </a:stretch>
                  </pic:blipFill>
                  <pic:spPr>
                    <a:xfrm>
                      <a:off x="0" y="0"/>
                      <a:ext cx="5806943" cy="701101"/>
                    </a:xfrm>
                    <a:prstGeom prst="rect">
                      <a:avLst/>
                    </a:prstGeom>
                  </pic:spPr>
                </pic:pic>
              </a:graphicData>
            </a:graphic>
          </wp:inline>
        </w:drawing>
      </w:r>
    </w:p>
    <w:p w14:paraId="46224A6A" w14:textId="77777777" w:rsidR="006758FC" w:rsidRPr="006758FC" w:rsidRDefault="006758FC" w:rsidP="006758FC">
      <w:pPr>
        <w:rPr>
          <w:rFonts w:asciiTheme="minorHAnsi" w:hAnsiTheme="minorHAnsi"/>
          <w:sz w:val="28"/>
          <w:szCs w:val="28"/>
          <w:lang w:val="ru-RU"/>
        </w:rPr>
      </w:pPr>
    </w:p>
    <w:p w14:paraId="3D06B59F" w14:textId="77777777" w:rsidR="006758FC" w:rsidRPr="006758FC" w:rsidRDefault="006758FC" w:rsidP="006758FC">
      <w:pPr>
        <w:rPr>
          <w:rFonts w:asciiTheme="minorHAnsi" w:hAnsiTheme="minorHAnsi"/>
          <w:sz w:val="28"/>
          <w:szCs w:val="28"/>
          <w:lang w:val="ru-RU"/>
        </w:rPr>
      </w:pPr>
    </w:p>
    <w:p w14:paraId="50635A17" w14:textId="77777777" w:rsidR="006758FC" w:rsidRDefault="006758FC" w:rsidP="006758FC">
      <w:pPr>
        <w:rPr>
          <w:rFonts w:asciiTheme="minorHAnsi" w:hAnsiTheme="minorHAnsi"/>
          <w:noProof/>
          <w:sz w:val="28"/>
          <w:szCs w:val="28"/>
          <w:lang w:val="ru-RU"/>
        </w:rPr>
      </w:pPr>
    </w:p>
    <w:p w14:paraId="7158EFEC" w14:textId="77777777" w:rsidR="006758FC" w:rsidRPr="006758FC" w:rsidRDefault="006758FC" w:rsidP="006758FC">
      <w:pPr>
        <w:pStyle w:val="3"/>
        <w:rPr>
          <w:rFonts w:ascii="Times New Roman" w:eastAsia="Times New Roman" w:hAnsi="Times New Roman" w:cs="Times New Roman"/>
          <w:b/>
          <w:bCs/>
          <w:color w:val="auto"/>
          <w:kern w:val="0"/>
          <w:sz w:val="27"/>
          <w:szCs w:val="27"/>
          <w:lang w:val="fr-FR" w:eastAsia="fr-FR"/>
        </w:rPr>
      </w:pPr>
      <w:r>
        <w:rPr>
          <w:rFonts w:asciiTheme="minorHAnsi" w:hAnsiTheme="minorHAnsi"/>
          <w:sz w:val="28"/>
          <w:szCs w:val="28"/>
          <w:lang w:val="ru-RU"/>
        </w:rPr>
        <w:tab/>
      </w:r>
      <w:r w:rsidRPr="006758FC">
        <w:rPr>
          <w:rFonts w:ascii="Times New Roman" w:eastAsia="Times New Roman" w:hAnsi="Times New Roman" w:cs="Times New Roman"/>
          <w:b/>
          <w:bCs/>
          <w:color w:val="auto"/>
          <w:kern w:val="0"/>
          <w:sz w:val="27"/>
          <w:szCs w:val="27"/>
          <w:lang w:val="fr-FR" w:eastAsia="fr-FR"/>
        </w:rPr>
        <w:t>Контрольные вопросы для самопроверки</w:t>
      </w:r>
    </w:p>
    <w:p w14:paraId="7BF92CD0" w14:textId="77777777" w:rsidR="006758FC" w:rsidRPr="006758FC" w:rsidRDefault="006758FC" w:rsidP="006758FC">
      <w:pPr>
        <w:widowControl/>
        <w:numPr>
          <w:ilvl w:val="0"/>
          <w:numId w:val="44"/>
        </w:numPr>
        <w:wordWrap/>
        <w:autoSpaceDE/>
        <w:autoSpaceDN/>
        <w:spacing w:before="100" w:beforeAutospacing="1" w:after="100" w:afterAutospacing="1"/>
        <w:jc w:val="left"/>
        <w:rPr>
          <w:rFonts w:ascii="Times New Roman" w:eastAsia="Times New Roman"/>
          <w:kern w:val="0"/>
          <w:sz w:val="24"/>
          <w:lang w:val="ru-RU" w:eastAsia="fr-FR"/>
        </w:rPr>
      </w:pPr>
      <w:r w:rsidRPr="006758FC">
        <w:rPr>
          <w:rFonts w:ascii="Times New Roman" w:eastAsia="Times New Roman"/>
          <w:b/>
          <w:bCs/>
          <w:kern w:val="0"/>
          <w:sz w:val="24"/>
          <w:lang w:val="ru-RU" w:eastAsia="fr-FR"/>
        </w:rPr>
        <w:t xml:space="preserve">Что такое </w:t>
      </w:r>
      <w:r w:rsidRPr="006758FC">
        <w:rPr>
          <w:rFonts w:ascii="Times New Roman" w:eastAsia="Times New Roman"/>
          <w:b/>
          <w:bCs/>
          <w:kern w:val="0"/>
          <w:sz w:val="24"/>
          <w:lang w:val="fr-FR" w:eastAsia="fr-FR"/>
        </w:rPr>
        <w:t>Markdown</w:t>
      </w:r>
      <w:r w:rsidRPr="006758FC">
        <w:rPr>
          <w:rFonts w:ascii="Times New Roman" w:eastAsia="Times New Roman"/>
          <w:b/>
          <w:bCs/>
          <w:kern w:val="0"/>
          <w:sz w:val="24"/>
          <w:lang w:val="ru-RU" w:eastAsia="fr-FR"/>
        </w:rPr>
        <w:t>?</w:t>
      </w:r>
      <w:r w:rsidRPr="006758FC">
        <w:rPr>
          <w:rFonts w:ascii="Times New Roman" w:eastAsia="Times New Roman"/>
          <w:kern w:val="0"/>
          <w:sz w:val="24"/>
          <w:lang w:val="ru-RU" w:eastAsia="fr-FR"/>
        </w:rPr>
        <w:br/>
      </w:r>
      <w:r w:rsidRPr="006758FC">
        <w:rPr>
          <w:rFonts w:ascii="Times New Roman" w:eastAsia="Times New Roman"/>
          <w:b/>
          <w:bCs/>
          <w:kern w:val="0"/>
          <w:sz w:val="24"/>
          <w:lang w:val="fr-FR" w:eastAsia="fr-FR"/>
        </w:rPr>
        <w:t>Markdown</w:t>
      </w:r>
      <w:r w:rsidRPr="006758FC">
        <w:rPr>
          <w:rFonts w:ascii="Times New Roman" w:eastAsia="Times New Roman"/>
          <w:kern w:val="0"/>
          <w:sz w:val="24"/>
          <w:lang w:val="ru-RU" w:eastAsia="fr-FR"/>
        </w:rPr>
        <w:t xml:space="preserve"> — это легковесный язык разметки, который используется для форматирования текста. Он удобен для написания документации, статей и </w:t>
      </w:r>
      <w:r w:rsidRPr="006758FC">
        <w:rPr>
          <w:rFonts w:ascii="Times New Roman" w:eastAsia="Times New Roman"/>
          <w:kern w:val="0"/>
          <w:sz w:val="24"/>
          <w:lang w:val="fr-FR" w:eastAsia="fr-FR"/>
        </w:rPr>
        <w:t>README</w:t>
      </w:r>
      <w:r w:rsidRPr="006758FC">
        <w:rPr>
          <w:rFonts w:ascii="Times New Roman" w:eastAsia="Times New Roman"/>
          <w:kern w:val="0"/>
          <w:sz w:val="24"/>
          <w:lang w:val="ru-RU" w:eastAsia="fr-FR"/>
        </w:rPr>
        <w:t xml:space="preserve">-файлов в </w:t>
      </w:r>
      <w:r w:rsidRPr="006758FC">
        <w:rPr>
          <w:rFonts w:ascii="Times New Roman" w:eastAsia="Times New Roman"/>
          <w:kern w:val="0"/>
          <w:sz w:val="24"/>
          <w:lang w:val="fr-FR" w:eastAsia="fr-FR"/>
        </w:rPr>
        <w:t>GitHub</w:t>
      </w:r>
      <w:r w:rsidRPr="006758FC">
        <w:rPr>
          <w:rFonts w:ascii="Times New Roman" w:eastAsia="Times New Roman"/>
          <w:kern w:val="0"/>
          <w:sz w:val="24"/>
          <w:lang w:val="ru-RU" w:eastAsia="fr-FR"/>
        </w:rPr>
        <w:t>.</w:t>
      </w:r>
    </w:p>
    <w:p w14:paraId="21391FF9" w14:textId="77777777" w:rsidR="006758FC" w:rsidRPr="006758FC" w:rsidRDefault="006758FC" w:rsidP="006758FC">
      <w:pPr>
        <w:widowControl/>
        <w:numPr>
          <w:ilvl w:val="0"/>
          <w:numId w:val="44"/>
        </w:numPr>
        <w:wordWrap/>
        <w:autoSpaceDE/>
        <w:autoSpaceDN/>
        <w:spacing w:before="100" w:beforeAutospacing="1" w:after="100" w:afterAutospacing="1"/>
        <w:jc w:val="left"/>
        <w:rPr>
          <w:rFonts w:ascii="Times New Roman" w:eastAsia="Times New Roman"/>
          <w:kern w:val="0"/>
          <w:sz w:val="24"/>
          <w:lang w:val="ru-RU" w:eastAsia="fr-FR"/>
        </w:rPr>
      </w:pPr>
      <w:r w:rsidRPr="006758FC">
        <w:rPr>
          <w:rFonts w:ascii="Times New Roman" w:eastAsia="Times New Roman"/>
          <w:b/>
          <w:bCs/>
          <w:kern w:val="0"/>
          <w:sz w:val="24"/>
          <w:lang w:val="ru-RU" w:eastAsia="fr-FR"/>
        </w:rPr>
        <w:t xml:space="preserve">Как в </w:t>
      </w:r>
      <w:r w:rsidRPr="006758FC">
        <w:rPr>
          <w:rFonts w:ascii="Times New Roman" w:eastAsia="Times New Roman"/>
          <w:b/>
          <w:bCs/>
          <w:kern w:val="0"/>
          <w:sz w:val="24"/>
          <w:lang w:val="fr-FR" w:eastAsia="fr-FR"/>
        </w:rPr>
        <w:t>Markdown</w:t>
      </w:r>
      <w:r w:rsidRPr="006758FC">
        <w:rPr>
          <w:rFonts w:ascii="Times New Roman" w:eastAsia="Times New Roman"/>
          <w:b/>
          <w:bCs/>
          <w:kern w:val="0"/>
          <w:sz w:val="24"/>
          <w:lang w:val="ru-RU" w:eastAsia="fr-FR"/>
        </w:rPr>
        <w:t xml:space="preserve"> задается начертание шрифтов?</w:t>
      </w:r>
    </w:p>
    <w:p w14:paraId="278C6967" w14:textId="77777777" w:rsidR="006758FC" w:rsidRPr="006758FC" w:rsidRDefault="006758FC" w:rsidP="006758FC">
      <w:pPr>
        <w:widowControl/>
        <w:numPr>
          <w:ilvl w:val="1"/>
          <w:numId w:val="44"/>
        </w:numPr>
        <w:wordWrap/>
        <w:autoSpaceDE/>
        <w:autoSpaceDN/>
        <w:spacing w:before="100" w:beforeAutospacing="1" w:after="100" w:afterAutospacing="1"/>
        <w:jc w:val="left"/>
        <w:rPr>
          <w:rFonts w:ascii="Times New Roman" w:eastAsia="Times New Roman"/>
          <w:kern w:val="0"/>
          <w:sz w:val="24"/>
          <w:lang w:val="ru-RU" w:eastAsia="fr-FR"/>
        </w:rPr>
      </w:pPr>
      <w:r w:rsidRPr="006758FC">
        <w:rPr>
          <w:rFonts w:ascii="Times New Roman" w:eastAsia="Times New Roman"/>
          <w:b/>
          <w:bCs/>
          <w:kern w:val="0"/>
          <w:sz w:val="24"/>
          <w:lang w:val="ru-RU" w:eastAsia="fr-FR"/>
        </w:rPr>
        <w:t>Жирный текст</w:t>
      </w:r>
      <w:r w:rsidRPr="006758FC">
        <w:rPr>
          <w:rFonts w:ascii="Times New Roman" w:eastAsia="Times New Roman"/>
          <w:kern w:val="0"/>
          <w:sz w:val="24"/>
          <w:lang w:val="ru-RU" w:eastAsia="fr-FR"/>
        </w:rPr>
        <w:t xml:space="preserve">: </w:t>
      </w:r>
      <w:r w:rsidRPr="006758FC">
        <w:rPr>
          <w:rFonts w:ascii="Courier New" w:eastAsia="Times New Roman" w:hAnsi="Courier New" w:cs="Courier New"/>
          <w:kern w:val="0"/>
          <w:szCs w:val="20"/>
          <w:lang w:val="ru-RU" w:eastAsia="fr-FR"/>
        </w:rPr>
        <w:t>**текст**</w:t>
      </w:r>
      <w:r w:rsidRPr="006758FC">
        <w:rPr>
          <w:rFonts w:ascii="Times New Roman" w:eastAsia="Times New Roman"/>
          <w:kern w:val="0"/>
          <w:sz w:val="24"/>
          <w:lang w:val="ru-RU" w:eastAsia="fr-FR"/>
        </w:rPr>
        <w:t xml:space="preserve"> или </w:t>
      </w:r>
      <w:r w:rsidRPr="006758FC">
        <w:rPr>
          <w:rFonts w:ascii="Courier New" w:eastAsia="Times New Roman" w:hAnsi="Courier New" w:cs="Courier New"/>
          <w:kern w:val="0"/>
          <w:szCs w:val="20"/>
          <w:lang w:val="ru-RU" w:eastAsia="fr-FR"/>
        </w:rPr>
        <w:t>__текст__</w:t>
      </w:r>
      <w:r w:rsidRPr="006758FC">
        <w:rPr>
          <w:rFonts w:ascii="Times New Roman" w:eastAsia="Times New Roman"/>
          <w:kern w:val="0"/>
          <w:sz w:val="24"/>
          <w:lang w:val="ru-RU" w:eastAsia="fr-FR"/>
        </w:rPr>
        <w:t xml:space="preserve"> → </w:t>
      </w:r>
      <w:r w:rsidRPr="006758FC">
        <w:rPr>
          <w:rFonts w:ascii="Times New Roman" w:eastAsia="Times New Roman"/>
          <w:b/>
          <w:bCs/>
          <w:kern w:val="0"/>
          <w:sz w:val="24"/>
          <w:lang w:val="ru-RU" w:eastAsia="fr-FR"/>
        </w:rPr>
        <w:t>текст</w:t>
      </w:r>
    </w:p>
    <w:p w14:paraId="50B45501" w14:textId="77777777" w:rsidR="006758FC" w:rsidRPr="006758FC" w:rsidRDefault="006758FC" w:rsidP="006758FC">
      <w:pPr>
        <w:widowControl/>
        <w:numPr>
          <w:ilvl w:val="1"/>
          <w:numId w:val="44"/>
        </w:numPr>
        <w:wordWrap/>
        <w:autoSpaceDE/>
        <w:autoSpaceDN/>
        <w:spacing w:before="100" w:beforeAutospacing="1" w:after="100" w:afterAutospacing="1"/>
        <w:jc w:val="left"/>
        <w:rPr>
          <w:rFonts w:ascii="Times New Roman" w:eastAsia="Times New Roman"/>
          <w:kern w:val="0"/>
          <w:sz w:val="24"/>
          <w:lang w:val="fr-FR" w:eastAsia="fr-FR"/>
        </w:rPr>
      </w:pPr>
      <w:r w:rsidRPr="006758FC">
        <w:rPr>
          <w:rFonts w:ascii="Times New Roman" w:eastAsia="Times New Roman"/>
          <w:i/>
          <w:iCs/>
          <w:kern w:val="0"/>
          <w:sz w:val="24"/>
          <w:lang w:val="fr-FR" w:eastAsia="fr-FR"/>
        </w:rPr>
        <w:t>Курсив</w:t>
      </w:r>
      <w:r w:rsidRPr="006758FC">
        <w:rPr>
          <w:rFonts w:ascii="Times New Roman" w:eastAsia="Times New Roman"/>
          <w:kern w:val="0"/>
          <w:sz w:val="24"/>
          <w:lang w:val="fr-FR" w:eastAsia="fr-FR"/>
        </w:rPr>
        <w:t xml:space="preserve">: </w:t>
      </w:r>
      <w:r w:rsidRPr="006758FC">
        <w:rPr>
          <w:rFonts w:ascii="Courier New" w:eastAsia="Times New Roman" w:hAnsi="Courier New" w:cs="Courier New"/>
          <w:kern w:val="0"/>
          <w:szCs w:val="20"/>
          <w:lang w:val="fr-FR" w:eastAsia="fr-FR"/>
        </w:rPr>
        <w:t>*текст*</w:t>
      </w:r>
      <w:r w:rsidRPr="006758FC">
        <w:rPr>
          <w:rFonts w:ascii="Times New Roman" w:eastAsia="Times New Roman"/>
          <w:kern w:val="0"/>
          <w:sz w:val="24"/>
          <w:lang w:val="fr-FR" w:eastAsia="fr-FR"/>
        </w:rPr>
        <w:t xml:space="preserve"> или </w:t>
      </w:r>
      <w:r w:rsidRPr="006758FC">
        <w:rPr>
          <w:rFonts w:ascii="Courier New" w:eastAsia="Times New Roman" w:hAnsi="Courier New" w:cs="Courier New"/>
          <w:kern w:val="0"/>
          <w:szCs w:val="20"/>
          <w:lang w:val="fr-FR" w:eastAsia="fr-FR"/>
        </w:rPr>
        <w:t>_текст_</w:t>
      </w:r>
      <w:r w:rsidRPr="006758FC">
        <w:rPr>
          <w:rFonts w:ascii="Times New Roman" w:eastAsia="Times New Roman"/>
          <w:kern w:val="0"/>
          <w:sz w:val="24"/>
          <w:lang w:val="fr-FR" w:eastAsia="fr-FR"/>
        </w:rPr>
        <w:t xml:space="preserve"> → </w:t>
      </w:r>
      <w:r w:rsidRPr="006758FC">
        <w:rPr>
          <w:rFonts w:ascii="Times New Roman" w:eastAsia="Times New Roman"/>
          <w:i/>
          <w:iCs/>
          <w:kern w:val="0"/>
          <w:sz w:val="24"/>
          <w:lang w:val="fr-FR" w:eastAsia="fr-FR"/>
        </w:rPr>
        <w:t>текст</w:t>
      </w:r>
    </w:p>
    <w:p w14:paraId="312DF73C" w14:textId="77777777" w:rsidR="006758FC" w:rsidRPr="006758FC" w:rsidRDefault="006758FC" w:rsidP="006758FC">
      <w:pPr>
        <w:widowControl/>
        <w:numPr>
          <w:ilvl w:val="1"/>
          <w:numId w:val="44"/>
        </w:numPr>
        <w:wordWrap/>
        <w:autoSpaceDE/>
        <w:autoSpaceDN/>
        <w:spacing w:before="100" w:beforeAutospacing="1" w:after="100" w:afterAutospacing="1"/>
        <w:jc w:val="left"/>
        <w:rPr>
          <w:rFonts w:ascii="Times New Roman" w:eastAsia="Times New Roman"/>
          <w:kern w:val="0"/>
          <w:sz w:val="24"/>
          <w:lang w:val="fr-FR" w:eastAsia="fr-FR"/>
        </w:rPr>
      </w:pPr>
      <w:del w:id="0" w:author="Unknown">
        <w:r w:rsidRPr="006758FC">
          <w:rPr>
            <w:rFonts w:ascii="Times New Roman" w:eastAsia="Times New Roman"/>
            <w:kern w:val="0"/>
            <w:sz w:val="24"/>
            <w:lang w:val="fr-FR" w:eastAsia="fr-FR"/>
          </w:rPr>
          <w:delText>Зачёркнутый текст</w:delText>
        </w:r>
      </w:del>
      <w:r w:rsidRPr="006758FC">
        <w:rPr>
          <w:rFonts w:ascii="Times New Roman" w:eastAsia="Times New Roman"/>
          <w:kern w:val="0"/>
          <w:sz w:val="24"/>
          <w:lang w:val="fr-FR" w:eastAsia="fr-FR"/>
        </w:rPr>
        <w:t xml:space="preserve">: </w:t>
      </w:r>
      <w:r w:rsidRPr="006758FC">
        <w:rPr>
          <w:rFonts w:ascii="Courier New" w:eastAsia="Times New Roman" w:hAnsi="Courier New" w:cs="Courier New"/>
          <w:kern w:val="0"/>
          <w:szCs w:val="20"/>
          <w:lang w:val="fr-FR" w:eastAsia="fr-FR"/>
        </w:rPr>
        <w:t>~~текст~~</w:t>
      </w:r>
      <w:r w:rsidRPr="006758FC">
        <w:rPr>
          <w:rFonts w:ascii="Times New Roman" w:eastAsia="Times New Roman"/>
          <w:kern w:val="0"/>
          <w:sz w:val="24"/>
          <w:lang w:val="fr-FR" w:eastAsia="fr-FR"/>
        </w:rPr>
        <w:t xml:space="preserve"> → </w:t>
      </w:r>
      <w:del w:id="1" w:author="Unknown">
        <w:r w:rsidRPr="006758FC">
          <w:rPr>
            <w:rFonts w:ascii="Times New Roman" w:eastAsia="Times New Roman"/>
            <w:kern w:val="0"/>
            <w:sz w:val="24"/>
            <w:lang w:val="fr-FR" w:eastAsia="fr-FR"/>
          </w:rPr>
          <w:delText>текст</w:delText>
        </w:r>
      </w:del>
    </w:p>
    <w:p w14:paraId="4B72738A" w14:textId="77777777" w:rsidR="006758FC" w:rsidRPr="006758FC" w:rsidRDefault="006758FC" w:rsidP="006758FC">
      <w:pPr>
        <w:widowControl/>
        <w:numPr>
          <w:ilvl w:val="0"/>
          <w:numId w:val="44"/>
        </w:numPr>
        <w:wordWrap/>
        <w:autoSpaceDE/>
        <w:autoSpaceDN/>
        <w:spacing w:before="100" w:beforeAutospacing="1" w:after="100" w:afterAutospacing="1"/>
        <w:jc w:val="left"/>
        <w:rPr>
          <w:rFonts w:ascii="Times New Roman" w:eastAsia="Times New Roman"/>
          <w:kern w:val="0"/>
          <w:sz w:val="24"/>
          <w:lang w:val="ru-RU" w:eastAsia="fr-FR"/>
        </w:rPr>
      </w:pPr>
      <w:r w:rsidRPr="006758FC">
        <w:rPr>
          <w:rFonts w:ascii="Times New Roman" w:eastAsia="Times New Roman"/>
          <w:b/>
          <w:bCs/>
          <w:kern w:val="0"/>
          <w:sz w:val="24"/>
          <w:lang w:val="ru-RU" w:eastAsia="fr-FR"/>
        </w:rPr>
        <w:t xml:space="preserve">Как в </w:t>
      </w:r>
      <w:r w:rsidRPr="006758FC">
        <w:rPr>
          <w:rFonts w:ascii="Times New Roman" w:eastAsia="Times New Roman"/>
          <w:b/>
          <w:bCs/>
          <w:kern w:val="0"/>
          <w:sz w:val="24"/>
          <w:lang w:val="fr-FR" w:eastAsia="fr-FR"/>
        </w:rPr>
        <w:t>Markdown</w:t>
      </w:r>
      <w:r w:rsidRPr="006758FC">
        <w:rPr>
          <w:rFonts w:ascii="Times New Roman" w:eastAsia="Times New Roman"/>
          <w:b/>
          <w:bCs/>
          <w:kern w:val="0"/>
          <w:sz w:val="24"/>
          <w:lang w:val="ru-RU" w:eastAsia="fr-FR"/>
        </w:rPr>
        <w:t xml:space="preserve"> оформляются списки?</w:t>
      </w:r>
    </w:p>
    <w:p w14:paraId="00C75E90" w14:textId="77777777" w:rsidR="006758FC" w:rsidRPr="006758FC" w:rsidRDefault="006758FC" w:rsidP="006758FC">
      <w:pPr>
        <w:widowControl/>
        <w:numPr>
          <w:ilvl w:val="1"/>
          <w:numId w:val="44"/>
        </w:numPr>
        <w:wordWrap/>
        <w:autoSpaceDE/>
        <w:autoSpaceDN/>
        <w:spacing w:before="100" w:beforeAutospacing="1" w:after="100" w:afterAutospacing="1"/>
        <w:jc w:val="left"/>
        <w:rPr>
          <w:rFonts w:ascii="Times New Roman" w:eastAsia="Times New Roman"/>
          <w:kern w:val="0"/>
          <w:sz w:val="24"/>
          <w:lang w:val="fr-FR" w:eastAsia="fr-FR"/>
        </w:rPr>
      </w:pPr>
      <w:r w:rsidRPr="006758FC">
        <w:rPr>
          <w:rFonts w:ascii="Times New Roman" w:eastAsia="Times New Roman"/>
          <w:b/>
          <w:bCs/>
          <w:kern w:val="0"/>
          <w:sz w:val="24"/>
          <w:lang w:val="fr-FR" w:eastAsia="fr-FR"/>
        </w:rPr>
        <w:t>Нумерованный список</w:t>
      </w:r>
      <w:r w:rsidRPr="006758FC">
        <w:rPr>
          <w:rFonts w:ascii="Times New Roman" w:eastAsia="Times New Roman"/>
          <w:kern w:val="0"/>
          <w:sz w:val="24"/>
          <w:lang w:val="fr-FR" w:eastAsia="fr-FR"/>
        </w:rPr>
        <w:t>:</w:t>
      </w:r>
    </w:p>
    <w:p w14:paraId="7B835D3A" w14:textId="77777777" w:rsidR="006758FC" w:rsidRPr="006758FC" w:rsidRDefault="006758FC" w:rsidP="006758FC">
      <w:pPr>
        <w:widowControl/>
        <w:numPr>
          <w:ilvl w:val="1"/>
          <w:numId w:val="4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kern w:val="0"/>
          <w:szCs w:val="20"/>
          <w:lang w:val="fr-FR" w:eastAsia="fr-FR"/>
        </w:rPr>
      </w:pPr>
      <w:r w:rsidRPr="006758FC">
        <w:rPr>
          <w:rFonts w:ascii="Courier New" w:eastAsia="Times New Roman" w:hAnsi="Courier New" w:cs="Courier New"/>
          <w:kern w:val="0"/>
          <w:szCs w:val="20"/>
          <w:lang w:val="fr-FR" w:eastAsia="fr-FR"/>
        </w:rPr>
        <w:t>1. Первый пункт</w:t>
      </w:r>
    </w:p>
    <w:p w14:paraId="799C6CA2" w14:textId="77777777" w:rsidR="006758FC" w:rsidRPr="006758FC" w:rsidRDefault="006758FC" w:rsidP="006758FC">
      <w:pPr>
        <w:widowControl/>
        <w:numPr>
          <w:ilvl w:val="1"/>
          <w:numId w:val="4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kern w:val="0"/>
          <w:szCs w:val="20"/>
          <w:lang w:val="fr-FR" w:eastAsia="fr-FR"/>
        </w:rPr>
      </w:pPr>
      <w:r w:rsidRPr="006758FC">
        <w:rPr>
          <w:rFonts w:ascii="Courier New" w:eastAsia="Times New Roman" w:hAnsi="Courier New" w:cs="Courier New"/>
          <w:kern w:val="0"/>
          <w:szCs w:val="20"/>
          <w:lang w:val="fr-FR" w:eastAsia="fr-FR"/>
        </w:rPr>
        <w:t>2. Второй пункт</w:t>
      </w:r>
    </w:p>
    <w:p w14:paraId="01008442" w14:textId="77777777" w:rsidR="006758FC" w:rsidRPr="006758FC" w:rsidRDefault="006758FC" w:rsidP="006758FC">
      <w:pPr>
        <w:widowControl/>
        <w:numPr>
          <w:ilvl w:val="1"/>
          <w:numId w:val="4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kern w:val="0"/>
          <w:szCs w:val="20"/>
          <w:lang w:val="fr-FR" w:eastAsia="fr-FR"/>
        </w:rPr>
      </w:pPr>
      <w:r w:rsidRPr="006758FC">
        <w:rPr>
          <w:rFonts w:ascii="Courier New" w:eastAsia="Times New Roman" w:hAnsi="Courier New" w:cs="Courier New"/>
          <w:kern w:val="0"/>
          <w:szCs w:val="20"/>
          <w:lang w:val="fr-FR" w:eastAsia="fr-FR"/>
        </w:rPr>
        <w:t>3. Третий пункт</w:t>
      </w:r>
    </w:p>
    <w:p w14:paraId="0BDE7FC4" w14:textId="77777777" w:rsidR="006758FC" w:rsidRPr="006758FC" w:rsidRDefault="006758FC" w:rsidP="006758FC">
      <w:pPr>
        <w:widowControl/>
        <w:wordWrap/>
        <w:autoSpaceDE/>
        <w:autoSpaceDN/>
        <w:spacing w:before="100" w:beforeAutospacing="1" w:after="100" w:afterAutospacing="1"/>
        <w:ind w:left="1440"/>
        <w:jc w:val="left"/>
        <w:rPr>
          <w:rFonts w:ascii="Times New Roman" w:eastAsia="Times New Roman"/>
          <w:kern w:val="0"/>
          <w:sz w:val="24"/>
          <w:lang w:val="fr-FR" w:eastAsia="fr-FR"/>
        </w:rPr>
      </w:pPr>
      <w:r w:rsidRPr="006758FC">
        <w:rPr>
          <w:rFonts w:ascii="Times New Roman" w:eastAsia="Times New Roman"/>
          <w:kern w:val="0"/>
          <w:sz w:val="24"/>
          <w:lang w:val="fr-FR" w:eastAsia="fr-FR"/>
        </w:rPr>
        <w:t>Отобразится как:</w:t>
      </w:r>
    </w:p>
    <w:p w14:paraId="71D846FC" w14:textId="77777777" w:rsidR="006758FC" w:rsidRPr="006758FC" w:rsidRDefault="006758FC" w:rsidP="006758FC">
      <w:pPr>
        <w:widowControl/>
        <w:numPr>
          <w:ilvl w:val="2"/>
          <w:numId w:val="44"/>
        </w:numPr>
        <w:wordWrap/>
        <w:autoSpaceDE/>
        <w:autoSpaceDN/>
        <w:spacing w:before="100" w:beforeAutospacing="1" w:after="100" w:afterAutospacing="1"/>
        <w:jc w:val="left"/>
        <w:rPr>
          <w:rFonts w:ascii="Times New Roman" w:eastAsia="Times New Roman"/>
          <w:kern w:val="0"/>
          <w:sz w:val="24"/>
          <w:lang w:val="fr-FR" w:eastAsia="fr-FR"/>
        </w:rPr>
      </w:pPr>
      <w:r w:rsidRPr="006758FC">
        <w:rPr>
          <w:rFonts w:ascii="Times New Roman" w:eastAsia="Times New Roman"/>
          <w:kern w:val="0"/>
          <w:sz w:val="24"/>
          <w:lang w:val="fr-FR" w:eastAsia="fr-FR"/>
        </w:rPr>
        <w:t>Первый пункт</w:t>
      </w:r>
    </w:p>
    <w:p w14:paraId="11283383" w14:textId="77777777" w:rsidR="006758FC" w:rsidRPr="006758FC" w:rsidRDefault="006758FC" w:rsidP="006758FC">
      <w:pPr>
        <w:widowControl/>
        <w:numPr>
          <w:ilvl w:val="2"/>
          <w:numId w:val="44"/>
        </w:numPr>
        <w:wordWrap/>
        <w:autoSpaceDE/>
        <w:autoSpaceDN/>
        <w:spacing w:before="100" w:beforeAutospacing="1" w:after="100" w:afterAutospacing="1"/>
        <w:jc w:val="left"/>
        <w:rPr>
          <w:rFonts w:ascii="Times New Roman" w:eastAsia="Times New Roman"/>
          <w:kern w:val="0"/>
          <w:sz w:val="24"/>
          <w:lang w:val="fr-FR" w:eastAsia="fr-FR"/>
        </w:rPr>
      </w:pPr>
      <w:r w:rsidRPr="006758FC">
        <w:rPr>
          <w:rFonts w:ascii="Times New Roman" w:eastAsia="Times New Roman"/>
          <w:kern w:val="0"/>
          <w:sz w:val="24"/>
          <w:lang w:val="fr-FR" w:eastAsia="fr-FR"/>
        </w:rPr>
        <w:t>Второй пункт</w:t>
      </w:r>
    </w:p>
    <w:p w14:paraId="4E4CF17F" w14:textId="77777777" w:rsidR="006758FC" w:rsidRPr="006758FC" w:rsidRDefault="006758FC" w:rsidP="006758FC">
      <w:pPr>
        <w:widowControl/>
        <w:numPr>
          <w:ilvl w:val="2"/>
          <w:numId w:val="44"/>
        </w:numPr>
        <w:wordWrap/>
        <w:autoSpaceDE/>
        <w:autoSpaceDN/>
        <w:spacing w:before="100" w:beforeAutospacing="1" w:after="100" w:afterAutospacing="1"/>
        <w:jc w:val="left"/>
        <w:rPr>
          <w:rFonts w:ascii="Times New Roman" w:eastAsia="Times New Roman"/>
          <w:kern w:val="0"/>
          <w:sz w:val="24"/>
          <w:lang w:val="fr-FR" w:eastAsia="fr-FR"/>
        </w:rPr>
      </w:pPr>
      <w:r w:rsidRPr="006758FC">
        <w:rPr>
          <w:rFonts w:ascii="Times New Roman" w:eastAsia="Times New Roman"/>
          <w:kern w:val="0"/>
          <w:sz w:val="24"/>
          <w:lang w:val="fr-FR" w:eastAsia="fr-FR"/>
        </w:rPr>
        <w:t>Третий пункт</w:t>
      </w:r>
    </w:p>
    <w:p w14:paraId="78D964DB" w14:textId="77777777" w:rsidR="006758FC" w:rsidRPr="006758FC" w:rsidRDefault="006758FC" w:rsidP="006758FC">
      <w:pPr>
        <w:widowControl/>
        <w:numPr>
          <w:ilvl w:val="1"/>
          <w:numId w:val="44"/>
        </w:numPr>
        <w:wordWrap/>
        <w:autoSpaceDE/>
        <w:autoSpaceDN/>
        <w:spacing w:before="100" w:beforeAutospacing="1" w:after="100" w:afterAutospacing="1"/>
        <w:jc w:val="left"/>
        <w:rPr>
          <w:rFonts w:ascii="Times New Roman" w:eastAsia="Times New Roman"/>
          <w:kern w:val="0"/>
          <w:sz w:val="24"/>
          <w:lang w:val="fr-FR" w:eastAsia="fr-FR"/>
        </w:rPr>
      </w:pPr>
      <w:r w:rsidRPr="006758FC">
        <w:rPr>
          <w:rFonts w:ascii="Times New Roman" w:eastAsia="Times New Roman"/>
          <w:b/>
          <w:bCs/>
          <w:kern w:val="0"/>
          <w:sz w:val="24"/>
          <w:lang w:val="fr-FR" w:eastAsia="fr-FR"/>
        </w:rPr>
        <w:t>Маркированный список</w:t>
      </w:r>
      <w:r w:rsidRPr="006758FC">
        <w:rPr>
          <w:rFonts w:ascii="Times New Roman" w:eastAsia="Times New Roman"/>
          <w:kern w:val="0"/>
          <w:sz w:val="24"/>
          <w:lang w:val="fr-FR" w:eastAsia="fr-FR"/>
        </w:rPr>
        <w:t>:</w:t>
      </w:r>
    </w:p>
    <w:p w14:paraId="46FF2FF3" w14:textId="77777777" w:rsidR="006758FC" w:rsidRPr="006758FC" w:rsidRDefault="006758FC" w:rsidP="006758FC">
      <w:pPr>
        <w:widowControl/>
        <w:numPr>
          <w:ilvl w:val="1"/>
          <w:numId w:val="4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kern w:val="0"/>
          <w:szCs w:val="20"/>
          <w:lang w:val="fr-FR" w:eastAsia="fr-FR"/>
        </w:rPr>
      </w:pPr>
      <w:r w:rsidRPr="006758FC">
        <w:rPr>
          <w:rFonts w:ascii="Courier New" w:eastAsia="Times New Roman" w:hAnsi="Courier New" w:cs="Courier New"/>
          <w:kern w:val="0"/>
          <w:szCs w:val="20"/>
          <w:lang w:val="fr-FR" w:eastAsia="fr-FR"/>
        </w:rPr>
        <w:t>- Элемент списка</w:t>
      </w:r>
    </w:p>
    <w:p w14:paraId="46DF6A00" w14:textId="77777777" w:rsidR="006758FC" w:rsidRPr="006758FC" w:rsidRDefault="006758FC" w:rsidP="006758FC">
      <w:pPr>
        <w:widowControl/>
        <w:numPr>
          <w:ilvl w:val="1"/>
          <w:numId w:val="4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kern w:val="0"/>
          <w:szCs w:val="20"/>
          <w:lang w:val="fr-FR" w:eastAsia="fr-FR"/>
        </w:rPr>
      </w:pPr>
      <w:r w:rsidRPr="006758FC">
        <w:rPr>
          <w:rFonts w:ascii="Courier New" w:eastAsia="Times New Roman" w:hAnsi="Courier New" w:cs="Courier New"/>
          <w:kern w:val="0"/>
          <w:szCs w:val="20"/>
          <w:lang w:val="fr-FR" w:eastAsia="fr-FR"/>
        </w:rPr>
        <w:t>- Ещё один элемент</w:t>
      </w:r>
    </w:p>
    <w:p w14:paraId="03F24AFC" w14:textId="77777777" w:rsidR="006758FC" w:rsidRPr="006758FC" w:rsidRDefault="006758FC" w:rsidP="006758FC">
      <w:pPr>
        <w:widowControl/>
        <w:numPr>
          <w:ilvl w:val="1"/>
          <w:numId w:val="4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kern w:val="0"/>
          <w:szCs w:val="20"/>
          <w:lang w:val="fr-FR" w:eastAsia="fr-FR"/>
        </w:rPr>
      </w:pPr>
      <w:r w:rsidRPr="006758FC">
        <w:rPr>
          <w:rFonts w:ascii="Courier New" w:eastAsia="Times New Roman" w:hAnsi="Courier New" w:cs="Courier New"/>
          <w:kern w:val="0"/>
          <w:szCs w:val="20"/>
          <w:lang w:val="fr-FR" w:eastAsia="fr-FR"/>
        </w:rPr>
        <w:t>- Последний элемент</w:t>
      </w:r>
    </w:p>
    <w:p w14:paraId="013355E1" w14:textId="77777777" w:rsidR="006758FC" w:rsidRPr="006758FC" w:rsidRDefault="006758FC" w:rsidP="006758FC">
      <w:pPr>
        <w:widowControl/>
        <w:wordWrap/>
        <w:autoSpaceDE/>
        <w:autoSpaceDN/>
        <w:spacing w:before="100" w:beforeAutospacing="1" w:after="100" w:afterAutospacing="1"/>
        <w:ind w:left="1440"/>
        <w:jc w:val="left"/>
        <w:rPr>
          <w:rFonts w:ascii="Times New Roman" w:eastAsia="Times New Roman"/>
          <w:kern w:val="0"/>
          <w:sz w:val="24"/>
          <w:lang w:val="fr-FR" w:eastAsia="fr-FR"/>
        </w:rPr>
      </w:pPr>
      <w:r w:rsidRPr="006758FC">
        <w:rPr>
          <w:rFonts w:ascii="Times New Roman" w:eastAsia="Times New Roman"/>
          <w:kern w:val="0"/>
          <w:sz w:val="24"/>
          <w:lang w:val="fr-FR" w:eastAsia="fr-FR"/>
        </w:rPr>
        <w:t>Отобразится как:</w:t>
      </w:r>
    </w:p>
    <w:p w14:paraId="29725249" w14:textId="77777777" w:rsidR="006758FC" w:rsidRPr="006758FC" w:rsidRDefault="006758FC" w:rsidP="006758FC">
      <w:pPr>
        <w:widowControl/>
        <w:numPr>
          <w:ilvl w:val="2"/>
          <w:numId w:val="45"/>
        </w:numPr>
        <w:wordWrap/>
        <w:autoSpaceDE/>
        <w:autoSpaceDN/>
        <w:spacing w:before="100" w:beforeAutospacing="1" w:after="100" w:afterAutospacing="1"/>
        <w:jc w:val="left"/>
        <w:rPr>
          <w:rFonts w:ascii="Times New Roman" w:eastAsia="Times New Roman"/>
          <w:kern w:val="0"/>
          <w:sz w:val="24"/>
          <w:lang w:val="fr-FR" w:eastAsia="fr-FR"/>
        </w:rPr>
      </w:pPr>
      <w:r w:rsidRPr="006758FC">
        <w:rPr>
          <w:rFonts w:ascii="Times New Roman" w:eastAsia="Times New Roman"/>
          <w:kern w:val="0"/>
          <w:sz w:val="24"/>
          <w:lang w:val="fr-FR" w:eastAsia="fr-FR"/>
        </w:rPr>
        <w:t>Элемент списка</w:t>
      </w:r>
    </w:p>
    <w:p w14:paraId="21CB812E" w14:textId="77777777" w:rsidR="006758FC" w:rsidRPr="006758FC" w:rsidRDefault="006758FC" w:rsidP="006758FC">
      <w:pPr>
        <w:widowControl/>
        <w:numPr>
          <w:ilvl w:val="2"/>
          <w:numId w:val="45"/>
        </w:numPr>
        <w:wordWrap/>
        <w:autoSpaceDE/>
        <w:autoSpaceDN/>
        <w:spacing w:before="100" w:beforeAutospacing="1" w:after="100" w:afterAutospacing="1"/>
        <w:jc w:val="left"/>
        <w:rPr>
          <w:rFonts w:ascii="Times New Roman" w:eastAsia="Times New Roman"/>
          <w:kern w:val="0"/>
          <w:sz w:val="24"/>
          <w:lang w:val="fr-FR" w:eastAsia="fr-FR"/>
        </w:rPr>
      </w:pPr>
      <w:r w:rsidRPr="006758FC">
        <w:rPr>
          <w:rFonts w:ascii="Times New Roman" w:eastAsia="Times New Roman"/>
          <w:kern w:val="0"/>
          <w:sz w:val="24"/>
          <w:lang w:val="fr-FR" w:eastAsia="fr-FR"/>
        </w:rPr>
        <w:t>Ещё один элемент</w:t>
      </w:r>
    </w:p>
    <w:p w14:paraId="17278BB5" w14:textId="77777777" w:rsidR="006758FC" w:rsidRPr="006758FC" w:rsidRDefault="006758FC" w:rsidP="006758FC">
      <w:pPr>
        <w:widowControl/>
        <w:numPr>
          <w:ilvl w:val="2"/>
          <w:numId w:val="45"/>
        </w:numPr>
        <w:wordWrap/>
        <w:autoSpaceDE/>
        <w:autoSpaceDN/>
        <w:spacing w:before="100" w:beforeAutospacing="1" w:after="100" w:afterAutospacing="1"/>
        <w:jc w:val="left"/>
        <w:rPr>
          <w:rFonts w:ascii="Times New Roman" w:eastAsia="Times New Roman"/>
          <w:kern w:val="0"/>
          <w:sz w:val="24"/>
          <w:lang w:val="fr-FR" w:eastAsia="fr-FR"/>
        </w:rPr>
      </w:pPr>
      <w:r w:rsidRPr="006758FC">
        <w:rPr>
          <w:rFonts w:ascii="Times New Roman" w:eastAsia="Times New Roman"/>
          <w:kern w:val="0"/>
          <w:sz w:val="24"/>
          <w:lang w:val="fr-FR" w:eastAsia="fr-FR"/>
        </w:rPr>
        <w:t>Последний элемент</w:t>
      </w:r>
    </w:p>
    <w:p w14:paraId="63274D3F" w14:textId="77777777" w:rsidR="006758FC" w:rsidRPr="006758FC" w:rsidRDefault="006758FC" w:rsidP="006758FC">
      <w:pPr>
        <w:widowControl/>
        <w:numPr>
          <w:ilvl w:val="0"/>
          <w:numId w:val="44"/>
        </w:numPr>
        <w:wordWrap/>
        <w:autoSpaceDE/>
        <w:autoSpaceDN/>
        <w:spacing w:before="100" w:beforeAutospacing="1" w:after="100" w:afterAutospacing="1"/>
        <w:jc w:val="left"/>
        <w:rPr>
          <w:rFonts w:ascii="Times New Roman" w:eastAsia="Times New Roman"/>
          <w:kern w:val="0"/>
          <w:sz w:val="24"/>
          <w:lang w:val="ru-RU" w:eastAsia="fr-FR"/>
        </w:rPr>
      </w:pPr>
      <w:r w:rsidRPr="006758FC">
        <w:rPr>
          <w:rFonts w:ascii="Times New Roman" w:eastAsia="Times New Roman"/>
          <w:b/>
          <w:bCs/>
          <w:kern w:val="0"/>
          <w:sz w:val="24"/>
          <w:lang w:val="ru-RU" w:eastAsia="fr-FR"/>
        </w:rPr>
        <w:t xml:space="preserve">Как в </w:t>
      </w:r>
      <w:r w:rsidRPr="006758FC">
        <w:rPr>
          <w:rFonts w:ascii="Times New Roman" w:eastAsia="Times New Roman"/>
          <w:b/>
          <w:bCs/>
          <w:kern w:val="0"/>
          <w:sz w:val="24"/>
          <w:lang w:val="fr-FR" w:eastAsia="fr-FR"/>
        </w:rPr>
        <w:t>Markdown</w:t>
      </w:r>
      <w:r w:rsidRPr="006758FC">
        <w:rPr>
          <w:rFonts w:ascii="Times New Roman" w:eastAsia="Times New Roman"/>
          <w:b/>
          <w:bCs/>
          <w:kern w:val="0"/>
          <w:sz w:val="24"/>
          <w:lang w:val="ru-RU" w:eastAsia="fr-FR"/>
        </w:rPr>
        <w:t xml:space="preserve"> оформляются изображения и ссылки на них?</w:t>
      </w:r>
    </w:p>
    <w:p w14:paraId="75CB4BB4" w14:textId="77777777" w:rsidR="006758FC" w:rsidRPr="006758FC" w:rsidRDefault="006758FC" w:rsidP="006758FC">
      <w:pPr>
        <w:widowControl/>
        <w:numPr>
          <w:ilvl w:val="1"/>
          <w:numId w:val="44"/>
        </w:numPr>
        <w:wordWrap/>
        <w:autoSpaceDE/>
        <w:autoSpaceDN/>
        <w:spacing w:before="100" w:beforeAutospacing="1" w:after="100" w:afterAutospacing="1"/>
        <w:jc w:val="left"/>
        <w:rPr>
          <w:rFonts w:ascii="Times New Roman" w:eastAsia="Times New Roman"/>
          <w:kern w:val="0"/>
          <w:sz w:val="24"/>
          <w:lang w:val="fr-FR" w:eastAsia="fr-FR"/>
        </w:rPr>
      </w:pPr>
      <w:r w:rsidRPr="006758FC">
        <w:rPr>
          <w:rFonts w:ascii="Times New Roman" w:eastAsia="Times New Roman"/>
          <w:b/>
          <w:bCs/>
          <w:kern w:val="0"/>
          <w:sz w:val="24"/>
          <w:lang w:val="fr-FR" w:eastAsia="fr-FR"/>
        </w:rPr>
        <w:t>Ссылки</w:t>
      </w:r>
      <w:r w:rsidRPr="006758FC">
        <w:rPr>
          <w:rFonts w:ascii="Times New Roman" w:eastAsia="Times New Roman"/>
          <w:kern w:val="0"/>
          <w:sz w:val="24"/>
          <w:lang w:val="fr-FR" w:eastAsia="fr-FR"/>
        </w:rPr>
        <w:t>:</w:t>
      </w:r>
    </w:p>
    <w:p w14:paraId="13242A6F" w14:textId="77777777" w:rsidR="006758FC" w:rsidRPr="006758FC" w:rsidRDefault="006758FC" w:rsidP="006758FC">
      <w:pPr>
        <w:widowControl/>
        <w:numPr>
          <w:ilvl w:val="1"/>
          <w:numId w:val="4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kern w:val="0"/>
          <w:szCs w:val="20"/>
          <w:lang w:val="ru-RU" w:eastAsia="fr-FR"/>
        </w:rPr>
      </w:pPr>
      <w:r w:rsidRPr="006758FC">
        <w:rPr>
          <w:rFonts w:ascii="Courier New" w:eastAsia="Times New Roman" w:hAnsi="Courier New" w:cs="Courier New"/>
          <w:kern w:val="0"/>
          <w:szCs w:val="20"/>
          <w:lang w:val="ru-RU" w:eastAsia="fr-FR"/>
        </w:rPr>
        <w:t xml:space="preserve">[Текст </w:t>
      </w:r>
      <w:proofErr w:type="gramStart"/>
      <w:r w:rsidRPr="006758FC">
        <w:rPr>
          <w:rFonts w:ascii="Courier New" w:eastAsia="Times New Roman" w:hAnsi="Courier New" w:cs="Courier New"/>
          <w:kern w:val="0"/>
          <w:szCs w:val="20"/>
          <w:lang w:val="ru-RU" w:eastAsia="fr-FR"/>
        </w:rPr>
        <w:t>ссылки](</w:t>
      </w:r>
      <w:proofErr w:type="gramEnd"/>
      <w:r w:rsidRPr="006758FC">
        <w:rPr>
          <w:rFonts w:ascii="Courier New" w:eastAsia="Times New Roman" w:hAnsi="Courier New" w:cs="Courier New"/>
          <w:kern w:val="0"/>
          <w:szCs w:val="20"/>
          <w:lang w:val="fr-FR" w:eastAsia="fr-FR"/>
        </w:rPr>
        <w:t>https</w:t>
      </w:r>
      <w:r w:rsidRPr="006758FC">
        <w:rPr>
          <w:rFonts w:ascii="Courier New" w:eastAsia="Times New Roman" w:hAnsi="Courier New" w:cs="Courier New"/>
          <w:kern w:val="0"/>
          <w:szCs w:val="20"/>
          <w:lang w:val="ru-RU" w:eastAsia="fr-FR"/>
        </w:rPr>
        <w:t>://</w:t>
      </w:r>
      <w:r w:rsidRPr="006758FC">
        <w:rPr>
          <w:rFonts w:ascii="Courier New" w:eastAsia="Times New Roman" w:hAnsi="Courier New" w:cs="Courier New"/>
          <w:kern w:val="0"/>
          <w:szCs w:val="20"/>
          <w:lang w:val="fr-FR" w:eastAsia="fr-FR"/>
        </w:rPr>
        <w:t>example</w:t>
      </w:r>
      <w:r w:rsidRPr="006758FC">
        <w:rPr>
          <w:rFonts w:ascii="Courier New" w:eastAsia="Times New Roman" w:hAnsi="Courier New" w:cs="Courier New"/>
          <w:kern w:val="0"/>
          <w:szCs w:val="20"/>
          <w:lang w:val="ru-RU" w:eastAsia="fr-FR"/>
        </w:rPr>
        <w:t>.</w:t>
      </w:r>
      <w:r w:rsidRPr="006758FC">
        <w:rPr>
          <w:rFonts w:ascii="Courier New" w:eastAsia="Times New Roman" w:hAnsi="Courier New" w:cs="Courier New"/>
          <w:kern w:val="0"/>
          <w:szCs w:val="20"/>
          <w:lang w:val="fr-FR" w:eastAsia="fr-FR"/>
        </w:rPr>
        <w:t>com</w:t>
      </w:r>
      <w:r w:rsidRPr="006758FC">
        <w:rPr>
          <w:rFonts w:ascii="Courier New" w:eastAsia="Times New Roman" w:hAnsi="Courier New" w:cs="Courier New"/>
          <w:kern w:val="0"/>
          <w:szCs w:val="20"/>
          <w:lang w:val="ru-RU" w:eastAsia="fr-FR"/>
        </w:rPr>
        <w:t>)</w:t>
      </w:r>
    </w:p>
    <w:p w14:paraId="6D7CA97B" w14:textId="77777777" w:rsidR="006758FC" w:rsidRPr="006758FC" w:rsidRDefault="006758FC" w:rsidP="006758FC">
      <w:pPr>
        <w:widowControl/>
        <w:wordWrap/>
        <w:autoSpaceDE/>
        <w:autoSpaceDN/>
        <w:spacing w:before="100" w:beforeAutospacing="1" w:after="100" w:afterAutospacing="1"/>
        <w:ind w:left="1440"/>
        <w:jc w:val="left"/>
        <w:rPr>
          <w:rFonts w:ascii="Times New Roman" w:eastAsia="Times New Roman"/>
          <w:kern w:val="0"/>
          <w:sz w:val="24"/>
          <w:lang w:val="fr-FR" w:eastAsia="fr-FR"/>
        </w:rPr>
      </w:pPr>
      <w:r w:rsidRPr="006758FC">
        <w:rPr>
          <w:rFonts w:ascii="Times New Roman" w:eastAsia="Times New Roman"/>
          <w:kern w:val="0"/>
          <w:sz w:val="24"/>
          <w:lang w:val="fr-FR" w:eastAsia="fr-FR"/>
        </w:rPr>
        <w:t xml:space="preserve">Отобразится как: </w:t>
      </w:r>
      <w:hyperlink r:id="rId11" w:history="1">
        <w:r w:rsidRPr="006758FC">
          <w:rPr>
            <w:rFonts w:ascii="Times New Roman" w:eastAsia="Times New Roman"/>
            <w:color w:val="0000FF"/>
            <w:kern w:val="0"/>
            <w:sz w:val="24"/>
            <w:u w:val="single"/>
            <w:lang w:val="fr-FR" w:eastAsia="fr-FR"/>
          </w:rPr>
          <w:t>Текст ссылки</w:t>
        </w:r>
      </w:hyperlink>
    </w:p>
    <w:p w14:paraId="627EC69F" w14:textId="77777777" w:rsidR="006758FC" w:rsidRPr="006758FC" w:rsidRDefault="006758FC" w:rsidP="006758FC">
      <w:pPr>
        <w:widowControl/>
        <w:numPr>
          <w:ilvl w:val="1"/>
          <w:numId w:val="44"/>
        </w:numPr>
        <w:wordWrap/>
        <w:autoSpaceDE/>
        <w:autoSpaceDN/>
        <w:spacing w:before="100" w:beforeAutospacing="1" w:after="100" w:afterAutospacing="1"/>
        <w:jc w:val="left"/>
        <w:rPr>
          <w:rFonts w:ascii="Times New Roman" w:eastAsia="Times New Roman"/>
          <w:kern w:val="0"/>
          <w:sz w:val="24"/>
          <w:lang w:val="fr-FR" w:eastAsia="fr-FR"/>
        </w:rPr>
      </w:pPr>
      <w:r w:rsidRPr="006758FC">
        <w:rPr>
          <w:rFonts w:ascii="Times New Roman" w:eastAsia="Times New Roman"/>
          <w:b/>
          <w:bCs/>
          <w:kern w:val="0"/>
          <w:sz w:val="24"/>
          <w:lang w:val="fr-FR" w:eastAsia="fr-FR"/>
        </w:rPr>
        <w:t>Изображения</w:t>
      </w:r>
      <w:r w:rsidRPr="006758FC">
        <w:rPr>
          <w:rFonts w:ascii="Times New Roman" w:eastAsia="Times New Roman"/>
          <w:kern w:val="0"/>
          <w:sz w:val="24"/>
          <w:lang w:val="fr-FR" w:eastAsia="fr-FR"/>
        </w:rPr>
        <w:t>:</w:t>
      </w:r>
    </w:p>
    <w:p w14:paraId="3496B42E" w14:textId="77777777" w:rsidR="006758FC" w:rsidRPr="006758FC" w:rsidRDefault="006758FC" w:rsidP="006758FC">
      <w:pPr>
        <w:widowControl/>
        <w:numPr>
          <w:ilvl w:val="1"/>
          <w:numId w:val="4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kern w:val="0"/>
          <w:szCs w:val="20"/>
          <w:lang w:val="ru-RU" w:eastAsia="fr-FR"/>
        </w:rPr>
      </w:pPr>
      <w:proofErr w:type="gramStart"/>
      <w:r w:rsidRPr="006758FC">
        <w:rPr>
          <w:rFonts w:ascii="Courier New" w:eastAsia="Times New Roman" w:hAnsi="Courier New" w:cs="Courier New"/>
          <w:kern w:val="0"/>
          <w:szCs w:val="20"/>
          <w:lang w:val="ru-RU" w:eastAsia="fr-FR"/>
        </w:rPr>
        <w:t>![</w:t>
      </w:r>
      <w:proofErr w:type="gramEnd"/>
      <w:r w:rsidRPr="006758FC">
        <w:rPr>
          <w:rFonts w:ascii="Courier New" w:eastAsia="Times New Roman" w:hAnsi="Courier New" w:cs="Courier New"/>
          <w:kern w:val="0"/>
          <w:szCs w:val="20"/>
          <w:lang w:val="ru-RU" w:eastAsia="fr-FR"/>
        </w:rPr>
        <w:t>Альтернативный текст](</w:t>
      </w:r>
      <w:r w:rsidRPr="006758FC">
        <w:rPr>
          <w:rFonts w:ascii="Courier New" w:eastAsia="Times New Roman" w:hAnsi="Courier New" w:cs="Courier New"/>
          <w:kern w:val="0"/>
          <w:szCs w:val="20"/>
          <w:lang w:val="fr-FR" w:eastAsia="fr-FR"/>
        </w:rPr>
        <w:t>https</w:t>
      </w:r>
      <w:r w:rsidRPr="006758FC">
        <w:rPr>
          <w:rFonts w:ascii="Courier New" w:eastAsia="Times New Roman" w:hAnsi="Courier New" w:cs="Courier New"/>
          <w:kern w:val="0"/>
          <w:szCs w:val="20"/>
          <w:lang w:val="ru-RU" w:eastAsia="fr-FR"/>
        </w:rPr>
        <w:t>://</w:t>
      </w:r>
      <w:r w:rsidRPr="006758FC">
        <w:rPr>
          <w:rFonts w:ascii="Courier New" w:eastAsia="Times New Roman" w:hAnsi="Courier New" w:cs="Courier New"/>
          <w:kern w:val="0"/>
          <w:szCs w:val="20"/>
          <w:lang w:val="fr-FR" w:eastAsia="fr-FR"/>
        </w:rPr>
        <w:t>example</w:t>
      </w:r>
      <w:r w:rsidRPr="006758FC">
        <w:rPr>
          <w:rFonts w:ascii="Courier New" w:eastAsia="Times New Roman" w:hAnsi="Courier New" w:cs="Courier New"/>
          <w:kern w:val="0"/>
          <w:szCs w:val="20"/>
          <w:lang w:val="ru-RU" w:eastAsia="fr-FR"/>
        </w:rPr>
        <w:t>.</w:t>
      </w:r>
      <w:r w:rsidRPr="006758FC">
        <w:rPr>
          <w:rFonts w:ascii="Courier New" w:eastAsia="Times New Roman" w:hAnsi="Courier New" w:cs="Courier New"/>
          <w:kern w:val="0"/>
          <w:szCs w:val="20"/>
          <w:lang w:val="fr-FR" w:eastAsia="fr-FR"/>
        </w:rPr>
        <w:t>com</w:t>
      </w:r>
      <w:r w:rsidRPr="006758FC">
        <w:rPr>
          <w:rFonts w:ascii="Courier New" w:eastAsia="Times New Roman" w:hAnsi="Courier New" w:cs="Courier New"/>
          <w:kern w:val="0"/>
          <w:szCs w:val="20"/>
          <w:lang w:val="ru-RU" w:eastAsia="fr-FR"/>
        </w:rPr>
        <w:t>/</w:t>
      </w:r>
      <w:r w:rsidRPr="006758FC">
        <w:rPr>
          <w:rFonts w:ascii="Courier New" w:eastAsia="Times New Roman" w:hAnsi="Courier New" w:cs="Courier New"/>
          <w:kern w:val="0"/>
          <w:szCs w:val="20"/>
          <w:lang w:val="fr-FR" w:eastAsia="fr-FR"/>
        </w:rPr>
        <w:t>image</w:t>
      </w:r>
      <w:r w:rsidRPr="006758FC">
        <w:rPr>
          <w:rFonts w:ascii="Courier New" w:eastAsia="Times New Roman" w:hAnsi="Courier New" w:cs="Courier New"/>
          <w:kern w:val="0"/>
          <w:szCs w:val="20"/>
          <w:lang w:val="ru-RU" w:eastAsia="fr-FR"/>
        </w:rPr>
        <w:t>.</w:t>
      </w:r>
      <w:r w:rsidRPr="006758FC">
        <w:rPr>
          <w:rFonts w:ascii="Courier New" w:eastAsia="Times New Roman" w:hAnsi="Courier New" w:cs="Courier New"/>
          <w:kern w:val="0"/>
          <w:szCs w:val="20"/>
          <w:lang w:val="fr-FR" w:eastAsia="fr-FR"/>
        </w:rPr>
        <w:t>png</w:t>
      </w:r>
      <w:r w:rsidRPr="006758FC">
        <w:rPr>
          <w:rFonts w:ascii="Courier New" w:eastAsia="Times New Roman" w:hAnsi="Courier New" w:cs="Courier New"/>
          <w:kern w:val="0"/>
          <w:szCs w:val="20"/>
          <w:lang w:val="ru-RU" w:eastAsia="fr-FR"/>
        </w:rPr>
        <w:t>)</w:t>
      </w:r>
    </w:p>
    <w:p w14:paraId="148B0A34" w14:textId="77777777" w:rsidR="006758FC" w:rsidRPr="006758FC" w:rsidRDefault="006758FC" w:rsidP="006758FC">
      <w:pPr>
        <w:widowControl/>
        <w:wordWrap/>
        <w:autoSpaceDE/>
        <w:autoSpaceDN/>
        <w:spacing w:before="100" w:beforeAutospacing="1" w:after="100" w:afterAutospacing="1"/>
        <w:ind w:left="1440"/>
        <w:jc w:val="left"/>
        <w:rPr>
          <w:rFonts w:ascii="Times New Roman" w:eastAsia="Times New Roman"/>
          <w:kern w:val="0"/>
          <w:sz w:val="24"/>
          <w:lang w:val="fr-FR" w:eastAsia="fr-FR"/>
        </w:rPr>
      </w:pPr>
      <w:r w:rsidRPr="006758FC">
        <w:rPr>
          <w:rFonts w:ascii="Times New Roman" w:eastAsia="Times New Roman"/>
          <w:kern w:val="0"/>
          <w:sz w:val="24"/>
          <w:lang w:val="fr-FR" w:eastAsia="fr-FR"/>
        </w:rPr>
        <w:t>Отобразится как:</w:t>
      </w:r>
      <w:r w:rsidRPr="006758FC">
        <w:rPr>
          <w:rFonts w:ascii="Times New Roman" w:eastAsia="Times New Roman"/>
          <w:kern w:val="0"/>
          <w:sz w:val="24"/>
          <w:lang w:val="fr-FR" w:eastAsia="fr-FR"/>
        </w:rPr>
        <w:br/>
      </w:r>
      <w:r w:rsidRPr="006758FC">
        <w:rPr>
          <w:rFonts w:ascii="Times New Roman" w:eastAsia="Times New Roman"/>
          <w:noProof/>
          <w:kern w:val="0"/>
          <w:sz w:val="24"/>
          <w:lang w:val="fr-FR" w:eastAsia="fr-FR"/>
        </w:rPr>
        <mc:AlternateContent>
          <mc:Choice Requires="wps">
            <w:drawing>
              <wp:inline distT="0" distB="0" distL="0" distR="0" wp14:anchorId="5CA6F9DB" wp14:editId="0CCC3442">
                <wp:extent cx="304800" cy="304800"/>
                <wp:effectExtent l="0" t="0" r="0" b="0"/>
                <wp:docPr id="1582562631" name="AutoShape 71" descr="Альтернативный текст"/>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E161D" id="AutoShape 71" o:spid="_x0000_s1026" alt="Альтернативный текст"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1316ED" w14:textId="77777777" w:rsidR="006758FC" w:rsidRPr="006758FC" w:rsidRDefault="006758FC" w:rsidP="006758FC">
      <w:pPr>
        <w:widowControl/>
        <w:numPr>
          <w:ilvl w:val="0"/>
          <w:numId w:val="44"/>
        </w:numPr>
        <w:wordWrap/>
        <w:autoSpaceDE/>
        <w:autoSpaceDN/>
        <w:spacing w:before="100" w:beforeAutospacing="1" w:after="100" w:afterAutospacing="1"/>
        <w:jc w:val="left"/>
        <w:rPr>
          <w:rFonts w:ascii="Times New Roman" w:eastAsia="Times New Roman"/>
          <w:kern w:val="0"/>
          <w:sz w:val="24"/>
          <w:lang w:val="ru-RU" w:eastAsia="fr-FR"/>
        </w:rPr>
      </w:pPr>
      <w:r w:rsidRPr="006758FC">
        <w:rPr>
          <w:rFonts w:ascii="Times New Roman" w:eastAsia="Times New Roman"/>
          <w:b/>
          <w:bCs/>
          <w:kern w:val="0"/>
          <w:sz w:val="24"/>
          <w:lang w:val="ru-RU" w:eastAsia="fr-FR"/>
        </w:rPr>
        <w:t xml:space="preserve">Как в </w:t>
      </w:r>
      <w:r w:rsidRPr="006758FC">
        <w:rPr>
          <w:rFonts w:ascii="Times New Roman" w:eastAsia="Times New Roman"/>
          <w:b/>
          <w:bCs/>
          <w:kern w:val="0"/>
          <w:sz w:val="24"/>
          <w:lang w:val="fr-FR" w:eastAsia="fr-FR"/>
        </w:rPr>
        <w:t>Markdown</w:t>
      </w:r>
      <w:r w:rsidRPr="006758FC">
        <w:rPr>
          <w:rFonts w:ascii="Times New Roman" w:eastAsia="Times New Roman"/>
          <w:b/>
          <w:bCs/>
          <w:kern w:val="0"/>
          <w:sz w:val="24"/>
          <w:lang w:val="ru-RU" w:eastAsia="fr-FR"/>
        </w:rPr>
        <w:t xml:space="preserve"> оформляются математические формулы и ссылки на них?</w:t>
      </w:r>
    </w:p>
    <w:p w14:paraId="3863581E" w14:textId="77777777" w:rsidR="006758FC" w:rsidRPr="006758FC" w:rsidRDefault="006758FC" w:rsidP="006758FC">
      <w:pPr>
        <w:widowControl/>
        <w:numPr>
          <w:ilvl w:val="1"/>
          <w:numId w:val="44"/>
        </w:numPr>
        <w:wordWrap/>
        <w:autoSpaceDE/>
        <w:autoSpaceDN/>
        <w:spacing w:before="100" w:beforeAutospacing="1" w:after="100" w:afterAutospacing="1"/>
        <w:jc w:val="left"/>
        <w:rPr>
          <w:rFonts w:ascii="Times New Roman" w:eastAsia="Times New Roman"/>
          <w:kern w:val="0"/>
          <w:sz w:val="24"/>
          <w:lang w:val="fr-FR" w:eastAsia="fr-FR"/>
        </w:rPr>
      </w:pPr>
      <w:r w:rsidRPr="006758FC">
        <w:rPr>
          <w:rFonts w:ascii="Times New Roman" w:eastAsia="Times New Roman"/>
          <w:b/>
          <w:bCs/>
          <w:kern w:val="0"/>
          <w:sz w:val="24"/>
          <w:lang w:val="ru-RU" w:eastAsia="fr-FR"/>
        </w:rPr>
        <w:lastRenderedPageBreak/>
        <w:t>Формулы в одной строке</w:t>
      </w:r>
      <w:r w:rsidRPr="006758FC">
        <w:rPr>
          <w:rFonts w:ascii="Times New Roman" w:eastAsia="Times New Roman"/>
          <w:kern w:val="0"/>
          <w:sz w:val="24"/>
          <w:lang w:val="ru-RU" w:eastAsia="fr-FR"/>
        </w:rPr>
        <w:t>:</w:t>
      </w:r>
      <w:r w:rsidRPr="006758FC">
        <w:rPr>
          <w:rFonts w:ascii="Times New Roman" w:eastAsia="Times New Roman"/>
          <w:kern w:val="0"/>
          <w:sz w:val="24"/>
          <w:lang w:val="ru-RU" w:eastAsia="fr-FR"/>
        </w:rPr>
        <w:br/>
        <w:t xml:space="preserve">Используется синтаксис </w:t>
      </w:r>
      <w:r w:rsidRPr="006758FC">
        <w:rPr>
          <w:rFonts w:ascii="Courier New" w:eastAsia="Times New Roman" w:hAnsi="Courier New" w:cs="Courier New"/>
          <w:kern w:val="0"/>
          <w:szCs w:val="20"/>
          <w:lang w:val="ru-RU" w:eastAsia="fr-FR"/>
        </w:rPr>
        <w:t xml:space="preserve">$ ... </w:t>
      </w:r>
      <w:r w:rsidRPr="006758FC">
        <w:rPr>
          <w:rFonts w:ascii="Courier New" w:eastAsia="Times New Roman" w:hAnsi="Courier New" w:cs="Courier New"/>
          <w:kern w:val="0"/>
          <w:szCs w:val="20"/>
          <w:lang w:val="fr-FR" w:eastAsia="fr-FR"/>
        </w:rPr>
        <w:t>$</w:t>
      </w:r>
    </w:p>
    <w:p w14:paraId="56383E74" w14:textId="77777777" w:rsidR="006758FC" w:rsidRPr="006758FC" w:rsidRDefault="006758FC" w:rsidP="006758FC">
      <w:pPr>
        <w:widowControl/>
        <w:numPr>
          <w:ilvl w:val="1"/>
          <w:numId w:val="4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kern w:val="0"/>
          <w:szCs w:val="20"/>
          <w:lang w:val="fr-FR" w:eastAsia="fr-FR"/>
        </w:rPr>
      </w:pPr>
      <w:r w:rsidRPr="006758FC">
        <w:rPr>
          <w:rFonts w:ascii="Courier New" w:eastAsia="Times New Roman" w:hAnsi="Courier New" w:cs="Courier New"/>
          <w:kern w:val="0"/>
          <w:szCs w:val="20"/>
          <w:lang w:val="fr-FR" w:eastAsia="fr-FR"/>
        </w:rPr>
        <w:t>Формула: $E = mc^2$</w:t>
      </w:r>
    </w:p>
    <w:p w14:paraId="46C0D3E3" w14:textId="77777777" w:rsidR="006758FC" w:rsidRPr="006758FC" w:rsidRDefault="006758FC" w:rsidP="006758FC">
      <w:pPr>
        <w:widowControl/>
        <w:wordWrap/>
        <w:autoSpaceDE/>
        <w:autoSpaceDN/>
        <w:spacing w:before="100" w:beforeAutospacing="1" w:after="100" w:afterAutospacing="1"/>
        <w:ind w:left="1440"/>
        <w:jc w:val="left"/>
        <w:rPr>
          <w:rFonts w:ascii="Times New Roman" w:eastAsia="Times New Roman"/>
          <w:kern w:val="0"/>
          <w:sz w:val="24"/>
          <w:lang w:val="ru-RU" w:eastAsia="fr-FR"/>
        </w:rPr>
      </w:pPr>
      <w:r w:rsidRPr="006758FC">
        <w:rPr>
          <w:rFonts w:ascii="Times New Roman" w:eastAsia="Times New Roman"/>
          <w:kern w:val="0"/>
          <w:sz w:val="24"/>
          <w:lang w:val="ru-RU" w:eastAsia="fr-FR"/>
        </w:rPr>
        <w:t xml:space="preserve">Отобразится как: </w:t>
      </w:r>
      <w:r w:rsidRPr="006758FC">
        <w:rPr>
          <w:rFonts w:ascii="Times New Roman" w:eastAsia="Times New Roman"/>
          <w:i/>
          <w:iCs/>
          <w:kern w:val="0"/>
          <w:sz w:val="24"/>
          <w:lang w:val="ru-RU" w:eastAsia="fr-FR"/>
        </w:rPr>
        <w:t xml:space="preserve">Формула: </w:t>
      </w:r>
      <w:r w:rsidRPr="006758FC">
        <w:rPr>
          <w:rFonts w:ascii="Times New Roman" w:eastAsia="Times New Roman"/>
          <w:i/>
          <w:iCs/>
          <w:kern w:val="0"/>
          <w:sz w:val="24"/>
          <w:lang w:val="fr-FR" w:eastAsia="fr-FR"/>
        </w:rPr>
        <w:t>E</w:t>
      </w:r>
      <w:r w:rsidRPr="006758FC">
        <w:rPr>
          <w:rFonts w:ascii="Times New Roman" w:eastAsia="Times New Roman"/>
          <w:i/>
          <w:iCs/>
          <w:kern w:val="0"/>
          <w:sz w:val="24"/>
          <w:lang w:val="ru-RU" w:eastAsia="fr-FR"/>
        </w:rPr>
        <w:t>=</w:t>
      </w:r>
      <w:r w:rsidRPr="006758FC">
        <w:rPr>
          <w:rFonts w:ascii="Times New Roman" w:eastAsia="Times New Roman"/>
          <w:i/>
          <w:iCs/>
          <w:kern w:val="0"/>
          <w:sz w:val="24"/>
          <w:lang w:val="fr-FR" w:eastAsia="fr-FR"/>
        </w:rPr>
        <w:t>mc</w:t>
      </w:r>
      <w:r w:rsidRPr="006758FC">
        <w:rPr>
          <w:rFonts w:ascii="Times New Roman" w:eastAsia="Times New Roman"/>
          <w:i/>
          <w:iCs/>
          <w:kern w:val="0"/>
          <w:sz w:val="24"/>
          <w:lang w:val="ru-RU" w:eastAsia="fr-FR"/>
        </w:rPr>
        <w:t>2</w:t>
      </w:r>
      <w:r w:rsidRPr="006758FC">
        <w:rPr>
          <w:rFonts w:ascii="Times New Roman" w:eastAsia="Times New Roman"/>
          <w:i/>
          <w:iCs/>
          <w:kern w:val="0"/>
          <w:sz w:val="24"/>
          <w:lang w:val="fr-FR" w:eastAsia="fr-FR"/>
        </w:rPr>
        <w:t>E</w:t>
      </w:r>
      <w:r w:rsidRPr="006758FC">
        <w:rPr>
          <w:rFonts w:ascii="Times New Roman" w:eastAsia="Times New Roman"/>
          <w:i/>
          <w:iCs/>
          <w:kern w:val="0"/>
          <w:sz w:val="24"/>
          <w:lang w:val="ru-RU" w:eastAsia="fr-FR"/>
        </w:rPr>
        <w:t xml:space="preserve"> = </w:t>
      </w:r>
      <w:r w:rsidRPr="006758FC">
        <w:rPr>
          <w:rFonts w:ascii="Times New Roman" w:eastAsia="Times New Roman"/>
          <w:i/>
          <w:iCs/>
          <w:kern w:val="0"/>
          <w:sz w:val="24"/>
          <w:lang w:val="fr-FR" w:eastAsia="fr-FR"/>
        </w:rPr>
        <w:t>mc</w:t>
      </w:r>
      <w:r w:rsidRPr="006758FC">
        <w:rPr>
          <w:rFonts w:ascii="Times New Roman" w:eastAsia="Times New Roman"/>
          <w:i/>
          <w:iCs/>
          <w:kern w:val="0"/>
          <w:sz w:val="24"/>
          <w:lang w:val="ru-RU" w:eastAsia="fr-FR"/>
        </w:rPr>
        <w:t>^2</w:t>
      </w:r>
    </w:p>
    <w:p w14:paraId="6E8D8CF2" w14:textId="77777777" w:rsidR="006758FC" w:rsidRPr="006758FC" w:rsidRDefault="006758FC" w:rsidP="006758FC">
      <w:pPr>
        <w:widowControl/>
        <w:numPr>
          <w:ilvl w:val="1"/>
          <w:numId w:val="44"/>
        </w:numPr>
        <w:wordWrap/>
        <w:autoSpaceDE/>
        <w:autoSpaceDN/>
        <w:spacing w:before="100" w:beforeAutospacing="1" w:after="100" w:afterAutospacing="1"/>
        <w:jc w:val="left"/>
        <w:rPr>
          <w:rFonts w:ascii="Times New Roman" w:eastAsia="Times New Roman"/>
          <w:kern w:val="0"/>
          <w:sz w:val="24"/>
          <w:lang w:val="fr-FR" w:eastAsia="fr-FR"/>
        </w:rPr>
      </w:pPr>
      <w:r w:rsidRPr="006758FC">
        <w:rPr>
          <w:rFonts w:ascii="Times New Roman" w:eastAsia="Times New Roman"/>
          <w:b/>
          <w:bCs/>
          <w:kern w:val="0"/>
          <w:sz w:val="24"/>
          <w:lang w:val="ru-RU" w:eastAsia="fr-FR"/>
        </w:rPr>
        <w:t>Формулы в отдельной строке</w:t>
      </w:r>
      <w:r w:rsidRPr="006758FC">
        <w:rPr>
          <w:rFonts w:ascii="Times New Roman" w:eastAsia="Times New Roman"/>
          <w:kern w:val="0"/>
          <w:sz w:val="24"/>
          <w:lang w:val="ru-RU" w:eastAsia="fr-FR"/>
        </w:rPr>
        <w:t>:</w:t>
      </w:r>
      <w:r w:rsidRPr="006758FC">
        <w:rPr>
          <w:rFonts w:ascii="Times New Roman" w:eastAsia="Times New Roman"/>
          <w:kern w:val="0"/>
          <w:sz w:val="24"/>
          <w:lang w:val="ru-RU" w:eastAsia="fr-FR"/>
        </w:rPr>
        <w:br/>
        <w:t xml:space="preserve">Используется </w:t>
      </w:r>
      <w:r w:rsidRPr="006758FC">
        <w:rPr>
          <w:rFonts w:ascii="Courier New" w:eastAsia="Times New Roman" w:hAnsi="Courier New" w:cs="Courier New"/>
          <w:kern w:val="0"/>
          <w:szCs w:val="20"/>
          <w:lang w:val="ru-RU" w:eastAsia="fr-FR"/>
        </w:rPr>
        <w:t xml:space="preserve">$$ ... </w:t>
      </w:r>
      <w:r w:rsidRPr="006758FC">
        <w:rPr>
          <w:rFonts w:ascii="Courier New" w:eastAsia="Times New Roman" w:hAnsi="Courier New" w:cs="Courier New"/>
          <w:kern w:val="0"/>
          <w:szCs w:val="20"/>
          <w:lang w:val="fr-FR" w:eastAsia="fr-FR"/>
        </w:rPr>
        <w:t>$$</w:t>
      </w:r>
    </w:p>
    <w:p w14:paraId="476505D1" w14:textId="77777777" w:rsidR="006758FC" w:rsidRPr="006758FC" w:rsidRDefault="006758FC" w:rsidP="006758FC">
      <w:pPr>
        <w:widowControl/>
        <w:numPr>
          <w:ilvl w:val="1"/>
          <w:numId w:val="4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kern w:val="0"/>
          <w:szCs w:val="20"/>
          <w:lang w:val="fr-FR" w:eastAsia="fr-FR"/>
        </w:rPr>
      </w:pPr>
      <w:r w:rsidRPr="006758FC">
        <w:rPr>
          <w:rFonts w:ascii="Courier New" w:eastAsia="Times New Roman" w:hAnsi="Courier New" w:cs="Courier New"/>
          <w:kern w:val="0"/>
          <w:szCs w:val="20"/>
          <w:lang w:val="fr-FR" w:eastAsia="fr-FR"/>
        </w:rPr>
        <w:t>$$</w:t>
      </w:r>
    </w:p>
    <w:p w14:paraId="099CFDF8" w14:textId="77777777" w:rsidR="006758FC" w:rsidRPr="006758FC" w:rsidRDefault="006758FC" w:rsidP="006758FC">
      <w:pPr>
        <w:widowControl/>
        <w:numPr>
          <w:ilvl w:val="1"/>
          <w:numId w:val="4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kern w:val="0"/>
          <w:szCs w:val="20"/>
          <w:lang w:val="fr-FR" w:eastAsia="fr-FR"/>
        </w:rPr>
      </w:pPr>
      <w:r w:rsidRPr="006758FC">
        <w:rPr>
          <w:rFonts w:ascii="Courier New" w:eastAsia="Times New Roman" w:hAnsi="Courier New" w:cs="Courier New"/>
          <w:kern w:val="0"/>
          <w:szCs w:val="20"/>
          <w:lang w:val="fr-FR" w:eastAsia="fr-FR"/>
        </w:rPr>
        <w:t>a^2 + b^2 = c^2</w:t>
      </w:r>
    </w:p>
    <w:p w14:paraId="66C7BACE" w14:textId="77777777" w:rsidR="006758FC" w:rsidRPr="006758FC" w:rsidRDefault="006758FC" w:rsidP="006758FC">
      <w:pPr>
        <w:widowControl/>
        <w:numPr>
          <w:ilvl w:val="1"/>
          <w:numId w:val="4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urier New" w:eastAsia="Times New Roman" w:hAnsi="Courier New" w:cs="Courier New"/>
          <w:kern w:val="0"/>
          <w:szCs w:val="20"/>
          <w:lang w:val="fr-FR" w:eastAsia="fr-FR"/>
        </w:rPr>
      </w:pPr>
      <w:r w:rsidRPr="006758FC">
        <w:rPr>
          <w:rFonts w:ascii="Courier New" w:eastAsia="Times New Roman" w:hAnsi="Courier New" w:cs="Courier New"/>
          <w:kern w:val="0"/>
          <w:szCs w:val="20"/>
          <w:lang w:val="fr-FR" w:eastAsia="fr-FR"/>
        </w:rPr>
        <w:t>$$</w:t>
      </w:r>
    </w:p>
    <w:p w14:paraId="17565505" w14:textId="77777777" w:rsidR="006758FC" w:rsidRPr="006758FC" w:rsidRDefault="006758FC" w:rsidP="006758FC">
      <w:pPr>
        <w:widowControl/>
        <w:wordWrap/>
        <w:autoSpaceDE/>
        <w:autoSpaceDN/>
        <w:spacing w:before="100" w:beforeAutospacing="1" w:after="100" w:afterAutospacing="1"/>
        <w:ind w:left="1440"/>
        <w:jc w:val="left"/>
        <w:rPr>
          <w:rFonts w:ascii="Times New Roman" w:eastAsia="Times New Roman"/>
          <w:kern w:val="0"/>
          <w:sz w:val="24"/>
          <w:lang w:val="fr-FR" w:eastAsia="fr-FR"/>
        </w:rPr>
      </w:pPr>
      <w:r w:rsidRPr="006758FC">
        <w:rPr>
          <w:rFonts w:ascii="Times New Roman" w:eastAsia="Times New Roman"/>
          <w:kern w:val="0"/>
          <w:sz w:val="24"/>
          <w:lang w:val="fr-FR" w:eastAsia="fr-FR"/>
        </w:rPr>
        <w:t>Отобразится как:</w:t>
      </w:r>
    </w:p>
    <w:p w14:paraId="66084EAC" w14:textId="77777777" w:rsidR="006758FC" w:rsidRPr="006758FC" w:rsidRDefault="006758FC" w:rsidP="006758FC">
      <w:pPr>
        <w:widowControl/>
        <w:wordWrap/>
        <w:autoSpaceDE/>
        <w:autoSpaceDN/>
        <w:spacing w:beforeAutospacing="1" w:afterAutospacing="1"/>
        <w:ind w:left="1440"/>
        <w:jc w:val="left"/>
        <w:rPr>
          <w:rFonts w:ascii="Times New Roman" w:eastAsia="Times New Roman"/>
          <w:kern w:val="0"/>
          <w:sz w:val="24"/>
          <w:lang w:val="fr-FR" w:eastAsia="fr-FR"/>
        </w:rPr>
      </w:pPr>
      <w:r w:rsidRPr="006758FC">
        <w:rPr>
          <w:rFonts w:ascii="Times New Roman" w:eastAsia="Times New Roman"/>
          <w:kern w:val="0"/>
          <w:sz w:val="24"/>
          <w:lang w:val="fr-FR" w:eastAsia="fr-FR"/>
        </w:rPr>
        <w:t xml:space="preserve">a2+b2=c2a^2 + b^2 = c^2 </w:t>
      </w:r>
    </w:p>
    <w:p w14:paraId="67BEFC9E" w14:textId="14E70460" w:rsidR="006758FC" w:rsidRDefault="006758FC" w:rsidP="006758FC">
      <w:pPr>
        <w:widowControl/>
        <w:wordWrap/>
        <w:autoSpaceDE/>
        <w:autoSpaceDN/>
        <w:spacing w:before="100" w:beforeAutospacing="1" w:after="100" w:afterAutospacing="1"/>
        <w:jc w:val="left"/>
        <w:rPr>
          <w:rFonts w:ascii="Times New Roman" w:eastAsia="Times New Roman"/>
          <w:kern w:val="0"/>
          <w:sz w:val="24"/>
          <w:lang w:eastAsia="fr-FR"/>
        </w:rPr>
      </w:pPr>
    </w:p>
    <w:p w14:paraId="6D6026CB" w14:textId="77777777" w:rsidR="006758FC" w:rsidRPr="006758FC" w:rsidRDefault="006758FC" w:rsidP="006758FC">
      <w:pPr>
        <w:widowControl/>
        <w:wordWrap/>
        <w:autoSpaceDE/>
        <w:autoSpaceDN/>
        <w:spacing w:before="100" w:beforeAutospacing="1" w:after="100" w:afterAutospacing="1"/>
        <w:jc w:val="left"/>
        <w:rPr>
          <w:rFonts w:ascii="Times New Roman" w:eastAsia="Times New Roman"/>
          <w:kern w:val="0"/>
          <w:sz w:val="24"/>
          <w:lang w:eastAsia="fr-FR"/>
        </w:rPr>
      </w:pPr>
    </w:p>
    <w:p w14:paraId="0DB7EF9E" w14:textId="77777777" w:rsidR="006758FC" w:rsidRPr="006758FC" w:rsidRDefault="006758FC" w:rsidP="006758FC">
      <w:pPr>
        <w:tabs>
          <w:tab w:val="left" w:pos="2532"/>
        </w:tabs>
        <w:rPr>
          <w:rFonts w:asciiTheme="minorHAnsi" w:hAnsiTheme="minorHAnsi"/>
          <w:sz w:val="28"/>
          <w:szCs w:val="28"/>
          <w:lang w:val="ru-RU"/>
        </w:rPr>
      </w:pPr>
      <w:r w:rsidRPr="006758FC">
        <w:rPr>
          <w:rFonts w:asciiTheme="minorHAnsi" w:hAnsiTheme="minorHAnsi"/>
          <w:sz w:val="28"/>
          <w:szCs w:val="28"/>
          <w:lang w:val="ru-RU"/>
        </w:rPr>
        <w:t xml:space="preserve">Вывод </w:t>
      </w:r>
    </w:p>
    <w:p w14:paraId="7C02F012" w14:textId="472A2A02" w:rsidR="006758FC" w:rsidRPr="006758FC" w:rsidRDefault="006758FC" w:rsidP="006758FC">
      <w:pPr>
        <w:tabs>
          <w:tab w:val="left" w:pos="2532"/>
        </w:tabs>
        <w:rPr>
          <w:rFonts w:asciiTheme="minorHAnsi" w:hAnsiTheme="minorHAnsi"/>
          <w:sz w:val="28"/>
          <w:szCs w:val="28"/>
          <w:lang w:val="ru-RU"/>
        </w:rPr>
      </w:pPr>
      <w:r w:rsidRPr="006758FC">
        <w:rPr>
          <w:rFonts w:asciiTheme="minorHAnsi" w:hAnsiTheme="minorHAnsi"/>
          <w:sz w:val="28"/>
          <w:szCs w:val="28"/>
          <w:lang w:val="ru-RU"/>
        </w:rPr>
        <w:t xml:space="preserve">Я научил создавать отчёты с помощью легковесного языка разметки </w:t>
      </w:r>
      <w:r w:rsidRPr="006758FC">
        <w:rPr>
          <w:rFonts w:asciiTheme="minorHAnsi" w:hAnsiTheme="minorHAnsi"/>
          <w:sz w:val="28"/>
          <w:szCs w:val="28"/>
        </w:rPr>
        <w:t>Markdown</w:t>
      </w:r>
      <w:r w:rsidRPr="006758FC">
        <w:rPr>
          <w:rFonts w:asciiTheme="minorHAnsi" w:hAnsiTheme="minorHAnsi"/>
          <w:sz w:val="28"/>
          <w:szCs w:val="28"/>
          <w:lang w:val="ru-RU"/>
        </w:rPr>
        <w:t>.</w:t>
      </w:r>
    </w:p>
    <w:sectPr w:rsidR="006758FC" w:rsidRPr="006758FC">
      <w:endnotePr>
        <w:numFmt w:val="decimal"/>
      </w:endnotePr>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639F0" w14:textId="77777777" w:rsidR="00BD0FD0" w:rsidRDefault="00BD0FD0" w:rsidP="00044719">
      <w:r>
        <w:separator/>
      </w:r>
    </w:p>
  </w:endnote>
  <w:endnote w:type="continuationSeparator" w:id="0">
    <w:p w14:paraId="121E3543" w14:textId="77777777" w:rsidR="00BD0FD0" w:rsidRDefault="00BD0FD0" w:rsidP="00044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Yu Gothic"/>
    <w:charset w:val="80"/>
    <w:family w:val="roman"/>
    <w:pitch w:val="variable"/>
    <w:sig w:usb0="00000001" w:usb1="09060000" w:usb2="00000010" w:usb3="00000000" w:csb0="00080000" w:csb1="00000000"/>
  </w:font>
  <w:font w:name="Aptos Display">
    <w:charset w:val="00"/>
    <w:family w:val="swiss"/>
    <w:pitch w:val="variable"/>
    <w:sig w:usb0="20000287" w:usb1="00000003" w:usb2="00000000" w:usb3="00000000" w:csb0="0000019F" w:csb1="00000000"/>
  </w:font>
  <w:font w:name="Droid Sans Fallb">
    <w:altName w:val="Yu Gothic"/>
    <w:charset w:val="80"/>
    <w:family w:val="roman"/>
    <w:pitch w:val="variable"/>
    <w:sig w:usb0="00000001" w:usb1="09060000" w:usb2="00000010" w:usb3="00000000" w:csb0="00080000"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AA606" w14:textId="77777777" w:rsidR="00BD0FD0" w:rsidRDefault="00BD0FD0" w:rsidP="00044719">
      <w:r>
        <w:separator/>
      </w:r>
    </w:p>
  </w:footnote>
  <w:footnote w:type="continuationSeparator" w:id="0">
    <w:p w14:paraId="3D6FB2ED" w14:textId="77777777" w:rsidR="00BD0FD0" w:rsidRDefault="00BD0FD0" w:rsidP="000447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2D5"/>
    <w:multiLevelType w:val="multilevel"/>
    <w:tmpl w:val="2F32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D22D7"/>
    <w:multiLevelType w:val="multilevel"/>
    <w:tmpl w:val="78D01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F6E02"/>
    <w:multiLevelType w:val="multilevel"/>
    <w:tmpl w:val="1450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F51F6"/>
    <w:multiLevelType w:val="multilevel"/>
    <w:tmpl w:val="1876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A4780"/>
    <w:multiLevelType w:val="multilevel"/>
    <w:tmpl w:val="68A8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D64CA0"/>
    <w:multiLevelType w:val="multilevel"/>
    <w:tmpl w:val="B6E4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72204"/>
    <w:multiLevelType w:val="multilevel"/>
    <w:tmpl w:val="748C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D7C69"/>
    <w:multiLevelType w:val="multilevel"/>
    <w:tmpl w:val="4DCC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D1FCC"/>
    <w:multiLevelType w:val="multilevel"/>
    <w:tmpl w:val="0ACE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C459F"/>
    <w:multiLevelType w:val="multilevel"/>
    <w:tmpl w:val="7368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030F3"/>
    <w:multiLevelType w:val="multilevel"/>
    <w:tmpl w:val="2434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64749"/>
    <w:multiLevelType w:val="multilevel"/>
    <w:tmpl w:val="FE103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FF4C3E"/>
    <w:multiLevelType w:val="multilevel"/>
    <w:tmpl w:val="6C767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2B181D"/>
    <w:multiLevelType w:val="multilevel"/>
    <w:tmpl w:val="A192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B77E4A"/>
    <w:multiLevelType w:val="multilevel"/>
    <w:tmpl w:val="6648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832710"/>
    <w:multiLevelType w:val="multilevel"/>
    <w:tmpl w:val="B08C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404315"/>
    <w:multiLevelType w:val="multilevel"/>
    <w:tmpl w:val="6B40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63C26"/>
    <w:multiLevelType w:val="multilevel"/>
    <w:tmpl w:val="8EB4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FB745F"/>
    <w:multiLevelType w:val="multilevel"/>
    <w:tmpl w:val="4250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4252FB"/>
    <w:multiLevelType w:val="hybridMultilevel"/>
    <w:tmpl w:val="7870C0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2DE706E"/>
    <w:multiLevelType w:val="multilevel"/>
    <w:tmpl w:val="0BBE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0A0B08"/>
    <w:multiLevelType w:val="multilevel"/>
    <w:tmpl w:val="B2D4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753316"/>
    <w:multiLevelType w:val="multilevel"/>
    <w:tmpl w:val="1818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D547E6"/>
    <w:multiLevelType w:val="multilevel"/>
    <w:tmpl w:val="1DD8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993FC6"/>
    <w:multiLevelType w:val="multilevel"/>
    <w:tmpl w:val="7E30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596148"/>
    <w:multiLevelType w:val="multilevel"/>
    <w:tmpl w:val="9C6C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59697D"/>
    <w:multiLevelType w:val="multilevel"/>
    <w:tmpl w:val="5F90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3D2223"/>
    <w:multiLevelType w:val="multilevel"/>
    <w:tmpl w:val="82FC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EF1C29"/>
    <w:multiLevelType w:val="multilevel"/>
    <w:tmpl w:val="EF56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7F03D9"/>
    <w:multiLevelType w:val="multilevel"/>
    <w:tmpl w:val="AA727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3549B9"/>
    <w:multiLevelType w:val="multilevel"/>
    <w:tmpl w:val="23D6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DD0932"/>
    <w:multiLevelType w:val="multilevel"/>
    <w:tmpl w:val="EF04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B73BC4"/>
    <w:multiLevelType w:val="multilevel"/>
    <w:tmpl w:val="3720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316334"/>
    <w:multiLevelType w:val="hybridMultilevel"/>
    <w:tmpl w:val="25E882AA"/>
    <w:lvl w:ilvl="0" w:tplc="B660FB52">
      <w:start w:val="1"/>
      <w:numFmt w:val="decimal"/>
      <w:lvlText w:val="%1)"/>
      <w:lvlJc w:val="left"/>
      <w:pPr>
        <w:ind w:left="492" w:hanging="360"/>
      </w:pPr>
      <w:rPr>
        <w:rFonts w:hint="default"/>
      </w:rPr>
    </w:lvl>
    <w:lvl w:ilvl="1" w:tplc="040C0019" w:tentative="1">
      <w:start w:val="1"/>
      <w:numFmt w:val="lowerLetter"/>
      <w:lvlText w:val="%2."/>
      <w:lvlJc w:val="left"/>
      <w:pPr>
        <w:ind w:left="1212" w:hanging="360"/>
      </w:pPr>
    </w:lvl>
    <w:lvl w:ilvl="2" w:tplc="040C001B" w:tentative="1">
      <w:start w:val="1"/>
      <w:numFmt w:val="lowerRoman"/>
      <w:lvlText w:val="%3."/>
      <w:lvlJc w:val="right"/>
      <w:pPr>
        <w:ind w:left="1932" w:hanging="180"/>
      </w:pPr>
    </w:lvl>
    <w:lvl w:ilvl="3" w:tplc="040C000F" w:tentative="1">
      <w:start w:val="1"/>
      <w:numFmt w:val="decimal"/>
      <w:lvlText w:val="%4."/>
      <w:lvlJc w:val="left"/>
      <w:pPr>
        <w:ind w:left="2652" w:hanging="360"/>
      </w:pPr>
    </w:lvl>
    <w:lvl w:ilvl="4" w:tplc="040C0019" w:tentative="1">
      <w:start w:val="1"/>
      <w:numFmt w:val="lowerLetter"/>
      <w:lvlText w:val="%5."/>
      <w:lvlJc w:val="left"/>
      <w:pPr>
        <w:ind w:left="3372" w:hanging="360"/>
      </w:pPr>
    </w:lvl>
    <w:lvl w:ilvl="5" w:tplc="040C001B" w:tentative="1">
      <w:start w:val="1"/>
      <w:numFmt w:val="lowerRoman"/>
      <w:lvlText w:val="%6."/>
      <w:lvlJc w:val="right"/>
      <w:pPr>
        <w:ind w:left="4092" w:hanging="180"/>
      </w:pPr>
    </w:lvl>
    <w:lvl w:ilvl="6" w:tplc="040C000F" w:tentative="1">
      <w:start w:val="1"/>
      <w:numFmt w:val="decimal"/>
      <w:lvlText w:val="%7."/>
      <w:lvlJc w:val="left"/>
      <w:pPr>
        <w:ind w:left="4812" w:hanging="360"/>
      </w:pPr>
    </w:lvl>
    <w:lvl w:ilvl="7" w:tplc="040C0019" w:tentative="1">
      <w:start w:val="1"/>
      <w:numFmt w:val="lowerLetter"/>
      <w:lvlText w:val="%8."/>
      <w:lvlJc w:val="left"/>
      <w:pPr>
        <w:ind w:left="5532" w:hanging="360"/>
      </w:pPr>
    </w:lvl>
    <w:lvl w:ilvl="8" w:tplc="040C001B" w:tentative="1">
      <w:start w:val="1"/>
      <w:numFmt w:val="lowerRoman"/>
      <w:lvlText w:val="%9."/>
      <w:lvlJc w:val="right"/>
      <w:pPr>
        <w:ind w:left="6252" w:hanging="180"/>
      </w:pPr>
    </w:lvl>
  </w:abstractNum>
  <w:abstractNum w:abstractNumId="34" w15:restartNumberingAfterBreak="0">
    <w:nsid w:val="66ED5870"/>
    <w:multiLevelType w:val="multilevel"/>
    <w:tmpl w:val="1EFE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3D353F"/>
    <w:multiLevelType w:val="multilevel"/>
    <w:tmpl w:val="DD18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F32D89"/>
    <w:multiLevelType w:val="multilevel"/>
    <w:tmpl w:val="44947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964C87"/>
    <w:multiLevelType w:val="multilevel"/>
    <w:tmpl w:val="224E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3F30FF"/>
    <w:multiLevelType w:val="multilevel"/>
    <w:tmpl w:val="DB6C3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484B26"/>
    <w:multiLevelType w:val="multilevel"/>
    <w:tmpl w:val="6E92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024610"/>
    <w:multiLevelType w:val="multilevel"/>
    <w:tmpl w:val="266A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631B22"/>
    <w:multiLevelType w:val="multilevel"/>
    <w:tmpl w:val="32F2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E433AF"/>
    <w:multiLevelType w:val="multilevel"/>
    <w:tmpl w:val="21E0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A834B3"/>
    <w:multiLevelType w:val="multilevel"/>
    <w:tmpl w:val="0B44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370681">
    <w:abstractNumId w:val="39"/>
  </w:num>
  <w:num w:numId="2" w16cid:durableId="541794469">
    <w:abstractNumId w:val="43"/>
  </w:num>
  <w:num w:numId="3" w16cid:durableId="538275536">
    <w:abstractNumId w:val="13"/>
  </w:num>
  <w:num w:numId="4" w16cid:durableId="2077164478">
    <w:abstractNumId w:val="37"/>
  </w:num>
  <w:num w:numId="5" w16cid:durableId="1349406119">
    <w:abstractNumId w:val="38"/>
  </w:num>
  <w:num w:numId="6" w16cid:durableId="886572165">
    <w:abstractNumId w:val="27"/>
  </w:num>
  <w:num w:numId="7" w16cid:durableId="375087993">
    <w:abstractNumId w:val="31"/>
  </w:num>
  <w:num w:numId="8" w16cid:durableId="1934167422">
    <w:abstractNumId w:val="14"/>
  </w:num>
  <w:num w:numId="9" w16cid:durableId="1104954474">
    <w:abstractNumId w:val="40"/>
  </w:num>
  <w:num w:numId="10" w16cid:durableId="1733383924">
    <w:abstractNumId w:val="9"/>
  </w:num>
  <w:num w:numId="11" w16cid:durableId="699934911">
    <w:abstractNumId w:val="2"/>
  </w:num>
  <w:num w:numId="12" w16cid:durableId="1655453631">
    <w:abstractNumId w:val="34"/>
  </w:num>
  <w:num w:numId="13" w16cid:durableId="244070284">
    <w:abstractNumId w:val="19"/>
  </w:num>
  <w:num w:numId="14" w16cid:durableId="761725023">
    <w:abstractNumId w:val="36"/>
  </w:num>
  <w:num w:numId="15" w16cid:durableId="244340352">
    <w:abstractNumId w:val="29"/>
  </w:num>
  <w:num w:numId="16" w16cid:durableId="1432702105">
    <w:abstractNumId w:val="28"/>
  </w:num>
  <w:num w:numId="17" w16cid:durableId="1179926259">
    <w:abstractNumId w:val="21"/>
  </w:num>
  <w:num w:numId="18" w16cid:durableId="163908690">
    <w:abstractNumId w:val="20"/>
  </w:num>
  <w:num w:numId="19" w16cid:durableId="1469935947">
    <w:abstractNumId w:val="24"/>
  </w:num>
  <w:num w:numId="20" w16cid:durableId="1210263209">
    <w:abstractNumId w:val="8"/>
  </w:num>
  <w:num w:numId="21" w16cid:durableId="38168507">
    <w:abstractNumId w:val="30"/>
  </w:num>
  <w:num w:numId="22" w16cid:durableId="1978028163">
    <w:abstractNumId w:val="15"/>
  </w:num>
  <w:num w:numId="23" w16cid:durableId="1347635209">
    <w:abstractNumId w:val="22"/>
  </w:num>
  <w:num w:numId="24" w16cid:durableId="1992519566">
    <w:abstractNumId w:val="17"/>
  </w:num>
  <w:num w:numId="25" w16cid:durableId="1093013590">
    <w:abstractNumId w:val="41"/>
  </w:num>
  <w:num w:numId="26" w16cid:durableId="488446627">
    <w:abstractNumId w:val="0"/>
  </w:num>
  <w:num w:numId="27" w16cid:durableId="1318338535">
    <w:abstractNumId w:val="3"/>
  </w:num>
  <w:num w:numId="28" w16cid:durableId="2089647324">
    <w:abstractNumId w:val="23"/>
  </w:num>
  <w:num w:numId="29" w16cid:durableId="658845134">
    <w:abstractNumId w:val="25"/>
  </w:num>
  <w:num w:numId="30" w16cid:durableId="371148429">
    <w:abstractNumId w:val="35"/>
  </w:num>
  <w:num w:numId="31" w16cid:durableId="109713367">
    <w:abstractNumId w:val="33"/>
  </w:num>
  <w:num w:numId="32" w16cid:durableId="1834374476">
    <w:abstractNumId w:val="7"/>
  </w:num>
  <w:num w:numId="33" w16cid:durableId="700131713">
    <w:abstractNumId w:val="6"/>
  </w:num>
  <w:num w:numId="34" w16cid:durableId="1174687589">
    <w:abstractNumId w:val="32"/>
  </w:num>
  <w:num w:numId="35" w16cid:durableId="600338997">
    <w:abstractNumId w:val="18"/>
  </w:num>
  <w:num w:numId="36" w16cid:durableId="1396776884">
    <w:abstractNumId w:val="10"/>
  </w:num>
  <w:num w:numId="37" w16cid:durableId="156655149">
    <w:abstractNumId w:val="42"/>
  </w:num>
  <w:num w:numId="38" w16cid:durableId="907039940">
    <w:abstractNumId w:val="5"/>
  </w:num>
  <w:num w:numId="39" w16cid:durableId="127363536">
    <w:abstractNumId w:val="1"/>
  </w:num>
  <w:num w:numId="40" w16cid:durableId="1159615333">
    <w:abstractNumId w:val="12"/>
  </w:num>
  <w:num w:numId="41" w16cid:durableId="659045540">
    <w:abstractNumId w:val="16"/>
  </w:num>
  <w:num w:numId="42" w16cid:durableId="1063454250">
    <w:abstractNumId w:val="26"/>
  </w:num>
  <w:num w:numId="43" w16cid:durableId="1554467324">
    <w:abstractNumId w:val="11"/>
  </w:num>
  <w:num w:numId="44" w16cid:durableId="1099066300">
    <w:abstractNumId w:val="4"/>
  </w:num>
  <w:num w:numId="45" w16cid:durableId="326985294">
    <w:abstractNumId w:val="4"/>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9"/>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137"/>
    <w:rsid w:val="00044719"/>
    <w:rsid w:val="001C7501"/>
    <w:rsid w:val="00201137"/>
    <w:rsid w:val="002F3334"/>
    <w:rsid w:val="004E39E9"/>
    <w:rsid w:val="0050664F"/>
    <w:rsid w:val="006127DB"/>
    <w:rsid w:val="006758FC"/>
    <w:rsid w:val="0085479D"/>
    <w:rsid w:val="00882F5D"/>
    <w:rsid w:val="009F333F"/>
    <w:rsid w:val="00A57C4E"/>
    <w:rsid w:val="00A70511"/>
    <w:rsid w:val="00BD0FD0"/>
    <w:rsid w:val="00C07492"/>
    <w:rsid w:val="00D73F0B"/>
    <w:rsid w:val="00D76EE1"/>
    <w:rsid w:val="00D77AC9"/>
    <w:rsid w:val="00DB6AF2"/>
    <w:rsid w:val="00EA1F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DE65A8"/>
  <w15:chartTrackingRefBased/>
  <w15:docId w15:val="{0CEC675C-075B-4D7B-B1FA-0332EE121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iberation Serif"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jc w:val="both"/>
    </w:pPr>
    <w:rPr>
      <w:rFonts w:ascii="Liberation Serif"/>
      <w:kern w:val="2"/>
      <w:szCs w:val="24"/>
      <w:lang w:val="en-US" w:eastAsia="ko-KR"/>
    </w:rPr>
  </w:style>
  <w:style w:type="paragraph" w:styleId="3">
    <w:name w:val="heading 3"/>
    <w:basedOn w:val="a"/>
    <w:next w:val="a"/>
    <w:link w:val="30"/>
    <w:uiPriority w:val="9"/>
    <w:semiHidden/>
    <w:unhideWhenUsed/>
    <w:qFormat/>
    <w:rsid w:val="00D73F0B"/>
    <w:pPr>
      <w:keepNext/>
      <w:keepLines/>
      <w:spacing w:before="40"/>
      <w:outlineLvl w:val="2"/>
    </w:pPr>
    <w:rPr>
      <w:rFonts w:asciiTheme="majorHAnsi" w:eastAsiaTheme="majorEastAsia" w:hAnsiTheme="majorHAnsi" w:cstheme="majorBidi"/>
      <w:color w:val="0A2F40" w:themeColor="accent1" w:themeShade="7F"/>
      <w:sz w:val="24"/>
    </w:rPr>
  </w:style>
  <w:style w:type="paragraph" w:styleId="4">
    <w:name w:val="heading 4"/>
    <w:basedOn w:val="a"/>
    <w:next w:val="a"/>
    <w:link w:val="40"/>
    <w:uiPriority w:val="9"/>
    <w:semiHidden/>
    <w:unhideWhenUsed/>
    <w:qFormat/>
    <w:rsid w:val="0085479D"/>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style>
  <w:style w:type="paragraph" w:styleId="a3">
    <w:name w:val="List Paragraph"/>
    <w:basedOn w:val="a"/>
    <w:uiPriority w:val="34"/>
    <w:qFormat/>
    <w:rsid w:val="00C07492"/>
    <w:pPr>
      <w:ind w:left="720"/>
      <w:contextualSpacing/>
    </w:pPr>
  </w:style>
  <w:style w:type="paragraph" w:styleId="a4">
    <w:name w:val="header"/>
    <w:basedOn w:val="a"/>
    <w:link w:val="a5"/>
    <w:uiPriority w:val="99"/>
    <w:unhideWhenUsed/>
    <w:rsid w:val="00044719"/>
    <w:pPr>
      <w:tabs>
        <w:tab w:val="center" w:pos="4677"/>
        <w:tab w:val="right" w:pos="9355"/>
      </w:tabs>
    </w:pPr>
  </w:style>
  <w:style w:type="character" w:customStyle="1" w:styleId="a5">
    <w:name w:val="Верхний колонтитул Знак"/>
    <w:basedOn w:val="a0"/>
    <w:link w:val="a4"/>
    <w:uiPriority w:val="99"/>
    <w:rsid w:val="00044719"/>
    <w:rPr>
      <w:rFonts w:ascii="Liberation Serif"/>
      <w:kern w:val="2"/>
      <w:szCs w:val="24"/>
      <w:lang w:val="en-US" w:eastAsia="ko-KR"/>
    </w:rPr>
  </w:style>
  <w:style w:type="paragraph" w:styleId="a6">
    <w:name w:val="footer"/>
    <w:basedOn w:val="a"/>
    <w:link w:val="a7"/>
    <w:uiPriority w:val="99"/>
    <w:unhideWhenUsed/>
    <w:rsid w:val="00044719"/>
    <w:pPr>
      <w:tabs>
        <w:tab w:val="center" w:pos="4677"/>
        <w:tab w:val="right" w:pos="9355"/>
      </w:tabs>
    </w:pPr>
  </w:style>
  <w:style w:type="character" w:customStyle="1" w:styleId="a7">
    <w:name w:val="Нижний колонтитул Знак"/>
    <w:basedOn w:val="a0"/>
    <w:link w:val="a6"/>
    <w:uiPriority w:val="99"/>
    <w:rsid w:val="00044719"/>
    <w:rPr>
      <w:rFonts w:ascii="Liberation Serif"/>
      <w:kern w:val="2"/>
      <w:szCs w:val="24"/>
      <w:lang w:val="en-US" w:eastAsia="ko-KR"/>
    </w:rPr>
  </w:style>
  <w:style w:type="character" w:customStyle="1" w:styleId="30">
    <w:name w:val="Заголовок 3 Знак"/>
    <w:basedOn w:val="a0"/>
    <w:link w:val="3"/>
    <w:uiPriority w:val="9"/>
    <w:semiHidden/>
    <w:rsid w:val="00D73F0B"/>
    <w:rPr>
      <w:rFonts w:asciiTheme="majorHAnsi" w:eastAsiaTheme="majorEastAsia" w:hAnsiTheme="majorHAnsi" w:cstheme="majorBidi"/>
      <w:color w:val="0A2F40" w:themeColor="accent1" w:themeShade="7F"/>
      <w:kern w:val="2"/>
      <w:sz w:val="24"/>
      <w:szCs w:val="24"/>
      <w:lang w:val="en-US" w:eastAsia="ko-KR"/>
    </w:rPr>
  </w:style>
  <w:style w:type="paragraph" w:styleId="a8">
    <w:name w:val="Title"/>
    <w:basedOn w:val="a"/>
    <w:next w:val="a"/>
    <w:link w:val="a9"/>
    <w:uiPriority w:val="10"/>
    <w:qFormat/>
    <w:rsid w:val="0085479D"/>
    <w:pPr>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85479D"/>
    <w:rPr>
      <w:rFonts w:asciiTheme="majorHAnsi" w:eastAsiaTheme="majorEastAsia" w:hAnsiTheme="majorHAnsi" w:cstheme="majorBidi"/>
      <w:spacing w:val="-10"/>
      <w:kern w:val="28"/>
      <w:sz w:val="56"/>
      <w:szCs w:val="56"/>
      <w:lang w:val="en-US" w:eastAsia="ko-KR"/>
    </w:rPr>
  </w:style>
  <w:style w:type="character" w:customStyle="1" w:styleId="40">
    <w:name w:val="Заголовок 4 Знак"/>
    <w:basedOn w:val="a0"/>
    <w:link w:val="4"/>
    <w:uiPriority w:val="9"/>
    <w:semiHidden/>
    <w:rsid w:val="0085479D"/>
    <w:rPr>
      <w:rFonts w:asciiTheme="majorHAnsi" w:eastAsiaTheme="majorEastAsia" w:hAnsiTheme="majorHAnsi" w:cstheme="majorBidi"/>
      <w:i/>
      <w:iCs/>
      <w:color w:val="0F4761" w:themeColor="accent1" w:themeShade="BF"/>
      <w:kern w:val="2"/>
      <w:szCs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249657">
      <w:bodyDiv w:val="1"/>
      <w:marLeft w:val="0"/>
      <w:marRight w:val="0"/>
      <w:marTop w:val="0"/>
      <w:marBottom w:val="0"/>
      <w:divBdr>
        <w:top w:val="none" w:sz="0" w:space="0" w:color="auto"/>
        <w:left w:val="none" w:sz="0" w:space="0" w:color="auto"/>
        <w:bottom w:val="none" w:sz="0" w:space="0" w:color="auto"/>
        <w:right w:val="none" w:sz="0" w:space="0" w:color="auto"/>
      </w:divBdr>
    </w:div>
    <w:div w:id="733427825">
      <w:bodyDiv w:val="1"/>
      <w:marLeft w:val="0"/>
      <w:marRight w:val="0"/>
      <w:marTop w:val="0"/>
      <w:marBottom w:val="0"/>
      <w:divBdr>
        <w:top w:val="none" w:sz="0" w:space="0" w:color="auto"/>
        <w:left w:val="none" w:sz="0" w:space="0" w:color="auto"/>
        <w:bottom w:val="none" w:sz="0" w:space="0" w:color="auto"/>
        <w:right w:val="none" w:sz="0" w:space="0" w:color="auto"/>
      </w:divBdr>
    </w:div>
    <w:div w:id="1107698515">
      <w:bodyDiv w:val="1"/>
      <w:marLeft w:val="0"/>
      <w:marRight w:val="0"/>
      <w:marTop w:val="0"/>
      <w:marBottom w:val="0"/>
      <w:divBdr>
        <w:top w:val="none" w:sz="0" w:space="0" w:color="auto"/>
        <w:left w:val="none" w:sz="0" w:space="0" w:color="auto"/>
        <w:bottom w:val="none" w:sz="0" w:space="0" w:color="auto"/>
        <w:right w:val="none" w:sz="0" w:space="0" w:color="auto"/>
      </w:divBdr>
    </w:div>
    <w:div w:id="1189836765">
      <w:bodyDiv w:val="1"/>
      <w:marLeft w:val="0"/>
      <w:marRight w:val="0"/>
      <w:marTop w:val="0"/>
      <w:marBottom w:val="0"/>
      <w:divBdr>
        <w:top w:val="none" w:sz="0" w:space="0" w:color="auto"/>
        <w:left w:val="none" w:sz="0" w:space="0" w:color="auto"/>
        <w:bottom w:val="none" w:sz="0" w:space="0" w:color="auto"/>
        <w:right w:val="none" w:sz="0" w:space="0" w:color="auto"/>
      </w:divBdr>
    </w:div>
    <w:div w:id="1510606928">
      <w:bodyDiv w:val="1"/>
      <w:marLeft w:val="0"/>
      <w:marRight w:val="0"/>
      <w:marTop w:val="0"/>
      <w:marBottom w:val="0"/>
      <w:divBdr>
        <w:top w:val="none" w:sz="0" w:space="0" w:color="auto"/>
        <w:left w:val="none" w:sz="0" w:space="0" w:color="auto"/>
        <w:bottom w:val="none" w:sz="0" w:space="0" w:color="auto"/>
        <w:right w:val="none" w:sz="0" w:space="0" w:color="auto"/>
      </w:divBdr>
    </w:div>
    <w:div w:id="1735081384">
      <w:bodyDiv w:val="1"/>
      <w:marLeft w:val="0"/>
      <w:marRight w:val="0"/>
      <w:marTop w:val="0"/>
      <w:marBottom w:val="0"/>
      <w:divBdr>
        <w:top w:val="none" w:sz="0" w:space="0" w:color="auto"/>
        <w:left w:val="none" w:sz="0" w:space="0" w:color="auto"/>
        <w:bottom w:val="none" w:sz="0" w:space="0" w:color="auto"/>
        <w:right w:val="none" w:sz="0" w:space="0" w:color="auto"/>
      </w:divBdr>
    </w:div>
    <w:div w:id="1782216504">
      <w:bodyDiv w:val="1"/>
      <w:marLeft w:val="0"/>
      <w:marRight w:val="0"/>
      <w:marTop w:val="0"/>
      <w:marBottom w:val="0"/>
      <w:divBdr>
        <w:top w:val="none" w:sz="0" w:space="0" w:color="auto"/>
        <w:left w:val="none" w:sz="0" w:space="0" w:color="auto"/>
        <w:bottom w:val="none" w:sz="0" w:space="0" w:color="auto"/>
        <w:right w:val="none" w:sz="0" w:space="0" w:color="auto"/>
      </w:divBdr>
    </w:div>
    <w:div w:id="1900629239">
      <w:bodyDiv w:val="1"/>
      <w:marLeft w:val="0"/>
      <w:marRight w:val="0"/>
      <w:marTop w:val="0"/>
      <w:marBottom w:val="0"/>
      <w:divBdr>
        <w:top w:val="none" w:sz="0" w:space="0" w:color="auto"/>
        <w:left w:val="none" w:sz="0" w:space="0" w:color="auto"/>
        <w:bottom w:val="none" w:sz="0" w:space="0" w:color="auto"/>
        <w:right w:val="none" w:sz="0" w:space="0" w:color="auto"/>
      </w:divBdr>
    </w:div>
    <w:div w:id="2065639875">
      <w:bodyDiv w:val="1"/>
      <w:marLeft w:val="0"/>
      <w:marRight w:val="0"/>
      <w:marTop w:val="0"/>
      <w:marBottom w:val="0"/>
      <w:divBdr>
        <w:top w:val="none" w:sz="0" w:space="0" w:color="auto"/>
        <w:left w:val="none" w:sz="0" w:space="0" w:color="auto"/>
        <w:bottom w:val="none" w:sz="0" w:space="0" w:color="auto"/>
        <w:right w:val="none" w:sz="0" w:space="0" w:color="auto"/>
      </w:divBdr>
    </w:div>
    <w:div w:id="213366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xample.com/"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885</Words>
  <Characters>4868</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Тозе Виктор Флавиенович</dc:creator>
  <cp:keywords/>
  <cp:lastModifiedBy>Тозе Виктор Флавиенович</cp:lastModifiedBy>
  <cp:revision>2</cp:revision>
  <cp:lastPrinted>2025-03-09T23:14:00Z</cp:lastPrinted>
  <dcterms:created xsi:type="dcterms:W3CDTF">2025-03-09T23:23:00Z</dcterms:created>
  <dcterms:modified xsi:type="dcterms:W3CDTF">2025-03-09T23:23:00Z</dcterms:modified>
</cp:coreProperties>
</file>